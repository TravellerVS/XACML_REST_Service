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D0" w:rsidRPr="009839D4" w:rsidRDefault="00B666D0">
      <w:pPr>
        <w:rPr>
          <w:color w:val="0000FF"/>
        </w:rPr>
      </w:pPr>
    </w:p>
    <w:tbl>
      <w:tblPr>
        <w:tblW w:w="1031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2297"/>
        <w:gridCol w:w="1245"/>
        <w:gridCol w:w="3543"/>
      </w:tblGrid>
      <w:tr w:rsidR="00060285" w:rsidRPr="009839D4" w:rsidTr="00531B01">
        <w:trPr>
          <w:cantSplit/>
          <w:trHeight w:val="2223"/>
        </w:trPr>
        <w:tc>
          <w:tcPr>
            <w:tcW w:w="3232" w:type="dxa"/>
          </w:tcPr>
          <w:p w:rsidR="00060285" w:rsidRPr="009839D4" w:rsidRDefault="000834B5" w:rsidP="00060285">
            <w:pPr>
              <w:pStyle w:val="Tituloteseautor"/>
              <w:jc w:val="right"/>
              <w:rPr>
                <w:noProof w:val="0"/>
              </w:rPr>
            </w:pPr>
            <w:r w:rsidRPr="009839D4">
              <w:rPr>
                <w:lang w:val="hr-HR" w:eastAsia="hr-HR"/>
              </w:rPr>
              <w:drawing>
                <wp:inline distT="0" distB="0" distL="0" distR="0">
                  <wp:extent cx="561975" cy="571500"/>
                  <wp:effectExtent l="19050" t="0" r="9525" b="0"/>
                  <wp:docPr id="2" name="Picture 2" descr="Grifo UA p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ifo UA p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:rsidR="00B34F5C" w:rsidRPr="009839D4" w:rsidRDefault="00B34F5C" w:rsidP="00B34F5C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9839D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University of Aveiro</w:t>
            </w:r>
            <w:r w:rsidRPr="009839D4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  <w:p w:rsidR="00060285" w:rsidRPr="009839D4" w:rsidRDefault="00B34F5C" w:rsidP="00B34F5C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r w:rsidRPr="009839D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2015</w:t>
            </w:r>
            <w:r w:rsidR="0087236F" w:rsidRPr="009839D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.</w:t>
            </w:r>
            <w:r w:rsidR="00060285" w:rsidRPr="009839D4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060285" w:rsidRPr="009839D4" w:rsidRDefault="00B34F5C" w:rsidP="00060285">
            <w:pPr>
              <w:spacing w:before="40"/>
            </w:pPr>
            <w:r w:rsidRPr="009839D4">
              <w:rPr>
                <w:rFonts w:ascii="Helvetica" w:hAnsi="Helvetica"/>
                <w:snapToGrid w:val="0"/>
                <w:color w:val="000000"/>
                <w:lang w:eastAsia="en-US"/>
              </w:rPr>
              <w:t>Department of Electronics, Telecommunications and Informatics</w:t>
            </w:r>
          </w:p>
        </w:tc>
      </w:tr>
      <w:tr w:rsidR="00060285" w:rsidRPr="009839D4">
        <w:trPr>
          <w:cantSplit/>
          <w:trHeight w:val="1707"/>
        </w:trPr>
        <w:tc>
          <w:tcPr>
            <w:tcW w:w="3232" w:type="dxa"/>
          </w:tcPr>
          <w:p w:rsidR="00B34F5C" w:rsidRPr="009839D4" w:rsidRDefault="00B34F5C" w:rsidP="00B34F5C">
            <w:pPr>
              <w:pStyle w:val="Tituloteseautor"/>
              <w:rPr>
                <w:noProof w:val="0"/>
                <w:lang w:eastAsia="en-US"/>
              </w:rPr>
            </w:pPr>
            <w:r w:rsidRPr="009839D4">
              <w:rPr>
                <w:noProof w:val="0"/>
                <w:lang w:eastAsia="en-US"/>
              </w:rPr>
              <w:t>Vedran</w:t>
            </w:r>
          </w:p>
          <w:p w:rsidR="00060285" w:rsidRPr="009839D4" w:rsidRDefault="00B34F5C" w:rsidP="00B34F5C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 w:rsidRPr="009839D4">
              <w:rPr>
                <w:noProof w:val="0"/>
                <w:lang w:eastAsia="en-US"/>
              </w:rPr>
              <w:t>Semenski</w:t>
            </w:r>
          </w:p>
        </w:tc>
        <w:tc>
          <w:tcPr>
            <w:tcW w:w="7085" w:type="dxa"/>
            <w:gridSpan w:val="3"/>
          </w:tcPr>
          <w:p w:rsidR="00060285" w:rsidRPr="009839D4" w:rsidRDefault="00722FE1" w:rsidP="009F2B9A">
            <w:pPr>
              <w:pStyle w:val="Tituloteseautor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 xml:space="preserve">An ABAC framework </w:t>
            </w:r>
            <w:r w:rsidR="009F2B9A">
              <w:rPr>
                <w:snapToGrid w:val="0"/>
                <w:lang w:eastAsia="en-US"/>
              </w:rPr>
              <w:t>for</w:t>
            </w:r>
            <w:r>
              <w:rPr>
                <w:snapToGrid w:val="0"/>
                <w:lang w:eastAsia="en-US"/>
              </w:rPr>
              <w:t xml:space="preserve"> IoT applications</w:t>
            </w:r>
            <w:r w:rsidR="009F2B9A">
              <w:rPr>
                <w:snapToGrid w:val="0"/>
                <w:lang w:eastAsia="en-US"/>
              </w:rPr>
              <w:t>, utilizing the OASIS XACML standard</w:t>
            </w:r>
            <w:r>
              <w:rPr>
                <w:snapToGrid w:val="0"/>
                <w:lang w:eastAsia="en-US"/>
              </w:rPr>
              <w:t xml:space="preserve"> </w:t>
            </w:r>
          </w:p>
        </w:tc>
      </w:tr>
      <w:tr w:rsidR="00060285" w:rsidRPr="009839D4" w:rsidTr="00390B89">
        <w:trPr>
          <w:cantSplit/>
          <w:trHeight w:val="5807"/>
        </w:trPr>
        <w:tc>
          <w:tcPr>
            <w:tcW w:w="3232" w:type="dxa"/>
          </w:tcPr>
          <w:p w:rsidR="00060285" w:rsidRPr="00670F44" w:rsidRDefault="00060285">
            <w:pPr>
              <w:pStyle w:val="Tituloteseautor"/>
              <w:rPr>
                <w:noProof w:val="0"/>
                <w:lang w:eastAsia="en-US"/>
              </w:rPr>
            </w:pPr>
          </w:p>
        </w:tc>
        <w:tc>
          <w:tcPr>
            <w:tcW w:w="7085" w:type="dxa"/>
            <w:gridSpan w:val="3"/>
          </w:tcPr>
          <w:p w:rsidR="00060285" w:rsidRPr="00670F44" w:rsidRDefault="00EE59D8" w:rsidP="008C5E72">
            <w:pPr>
              <w:pStyle w:val="Tituloteseautor"/>
              <w:jc w:val="both"/>
              <w:rPr>
                <w:snapToGrid w:val="0"/>
                <w:lang w:eastAsia="en-US"/>
              </w:rPr>
            </w:pP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This thesis 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is </w:t>
            </w: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submitted to the University of Aveiro an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d Faculty of Electrical Engineering and Computing, University of Zagreb</w:t>
            </w: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for compliance with the requirements for the degree of 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Master of Science in Computing</w:t>
            </w:r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, performed under the supervision of </w:t>
            </w:r>
            <w:proofErr w:type="spellStart"/>
            <w:r w:rsidR="008C5E72">
              <w:rPr>
                <w:b w:val="0"/>
                <w:noProof w:val="0"/>
                <w:snapToGrid w:val="0"/>
                <w:sz w:val="20"/>
                <w:lang w:eastAsia="en-US"/>
              </w:rPr>
              <w:t>prof</w:t>
            </w:r>
            <w:proofErr w:type="spellEnd"/>
            <w:r w:rsidR="008C5E72">
              <w:rPr>
                <w:b w:val="0"/>
                <w:noProof w:val="0"/>
                <w:snapToGrid w:val="0"/>
                <w:sz w:val="20"/>
                <w:lang w:eastAsia="en-US"/>
              </w:rPr>
              <w:t>. d</w:t>
            </w:r>
            <w:r w:rsidR="00670F44">
              <w:rPr>
                <w:b w:val="0"/>
                <w:noProof w:val="0"/>
                <w:snapToGrid w:val="0"/>
                <w:sz w:val="20"/>
                <w:lang w:eastAsia="en-US"/>
              </w:rPr>
              <w:t>r.</w:t>
            </w:r>
            <w:r w:rsidR="008C5E72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s</w:t>
            </w:r>
            <w:r w:rsidR="00DF7204">
              <w:rPr>
                <w:b w:val="0"/>
                <w:noProof w:val="0"/>
                <w:snapToGrid w:val="0"/>
                <w:sz w:val="20"/>
                <w:lang w:eastAsia="en-US"/>
              </w:rPr>
              <w:t>c.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</w:t>
            </w:r>
            <w:proofErr w:type="spellStart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Óscar</w:t>
            </w:r>
            <w:proofErr w:type="spellEnd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Pereira, Professor on the Department of Electronics, Telecommunications and Informatics of the University of Aveiro </w:t>
            </w:r>
            <w:r w:rsidR="00D76A59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and</w:t>
            </w:r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</w:t>
            </w:r>
            <w:r w:rsidR="00DF7204">
              <w:rPr>
                <w:b w:val="0"/>
                <w:noProof w:val="0"/>
                <w:snapToGrid w:val="0"/>
                <w:sz w:val="20"/>
                <w:lang w:eastAsia="en-US"/>
              </w:rPr>
              <w:t>Mr. S</w:t>
            </w:r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c. </w:t>
            </w:r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Ricardo </w:t>
            </w:r>
            <w:proofErr w:type="spellStart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Azevedo</w:t>
            </w:r>
            <w:proofErr w:type="spellEnd"/>
            <w:r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, </w:t>
            </w:r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from </w:t>
            </w:r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PT – </w:t>
            </w:r>
            <w:proofErr w:type="spellStart"/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Inovação</w:t>
            </w:r>
            <w:proofErr w:type="spellEnd"/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e </w:t>
            </w:r>
            <w:proofErr w:type="spellStart"/>
            <w:r w:rsidR="00670F44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>Sistemas</w:t>
            </w:r>
            <w:proofErr w:type="spellEnd"/>
            <w:r w:rsidR="007C4522" w:rsidRPr="00670F44">
              <w:rPr>
                <w:b w:val="0"/>
                <w:noProof w:val="0"/>
                <w:snapToGrid w:val="0"/>
                <w:sz w:val="20"/>
                <w:lang w:eastAsia="en-US"/>
              </w:rPr>
              <w:t xml:space="preserve">  </w:t>
            </w:r>
          </w:p>
        </w:tc>
      </w:tr>
      <w:tr w:rsidR="00060285" w:rsidRPr="009839D4">
        <w:trPr>
          <w:cantSplit/>
          <w:trHeight w:val="2682"/>
        </w:trPr>
        <w:tc>
          <w:tcPr>
            <w:tcW w:w="3232" w:type="dxa"/>
          </w:tcPr>
          <w:p w:rsidR="00060285" w:rsidRPr="009839D4" w:rsidRDefault="00060285">
            <w:pPr>
              <w:pStyle w:val="Tituloteseautor"/>
              <w:rPr>
                <w:noProof w:val="0"/>
              </w:rPr>
            </w:pPr>
          </w:p>
        </w:tc>
        <w:tc>
          <w:tcPr>
            <w:tcW w:w="3542" w:type="dxa"/>
            <w:gridSpan w:val="2"/>
          </w:tcPr>
          <w:p w:rsidR="00060285" w:rsidRPr="009839D4" w:rsidRDefault="00060285" w:rsidP="00EE59D8">
            <w:pPr>
              <w:pStyle w:val="textos-normais"/>
            </w:pPr>
          </w:p>
        </w:tc>
        <w:tc>
          <w:tcPr>
            <w:tcW w:w="3543" w:type="dxa"/>
          </w:tcPr>
          <w:p w:rsidR="00060285" w:rsidRPr="007C4522" w:rsidRDefault="00060285" w:rsidP="00390B89">
            <w:pPr>
              <w:pStyle w:val="textos-normais"/>
              <w:rPr>
                <w:color w:val="auto"/>
              </w:rPr>
            </w:pPr>
          </w:p>
        </w:tc>
      </w:tr>
    </w:tbl>
    <w:p w:rsidR="00BD5446" w:rsidRPr="009839D4" w:rsidRDefault="00BD5446">
      <w:r w:rsidRPr="009839D4"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32"/>
        <w:gridCol w:w="7045"/>
      </w:tblGrid>
      <w:tr w:rsidR="00BD5446" w:rsidRPr="009839D4" w:rsidTr="00D66AC1">
        <w:trPr>
          <w:cantSplit/>
          <w:trHeight w:val="1851"/>
        </w:trPr>
        <w:tc>
          <w:tcPr>
            <w:tcW w:w="3232" w:type="dxa"/>
          </w:tcPr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9839D4" w:rsidRDefault="00BD5446">
            <w:pPr>
              <w:spacing w:line="258" w:lineRule="exact"/>
            </w:pPr>
          </w:p>
        </w:tc>
      </w:tr>
      <w:tr w:rsidR="009A458D" w:rsidRPr="009839D4" w:rsidTr="003E15C8">
        <w:trPr>
          <w:cantSplit/>
          <w:trHeight w:val="172"/>
        </w:trPr>
        <w:tc>
          <w:tcPr>
            <w:tcW w:w="3232" w:type="dxa"/>
          </w:tcPr>
          <w:p w:rsidR="009A458D" w:rsidRPr="009839D4" w:rsidRDefault="009A458D" w:rsidP="009A458D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9A458D" w:rsidRPr="009839D4" w:rsidRDefault="009A458D" w:rsidP="009A458D"/>
        </w:tc>
      </w:tr>
      <w:tr w:rsidR="00BD5446" w:rsidRPr="009839D4" w:rsidTr="003E15C8">
        <w:trPr>
          <w:cantSplit/>
          <w:trHeight w:val="832"/>
        </w:trPr>
        <w:tc>
          <w:tcPr>
            <w:tcW w:w="3232" w:type="dxa"/>
          </w:tcPr>
          <w:p w:rsidR="00BD5446" w:rsidRPr="009839D4" w:rsidRDefault="00BD5446" w:rsidP="00BD5446">
            <w:pPr>
              <w:pStyle w:val="titulosnormais"/>
              <w:rPr>
                <w:snapToGrid w:val="0"/>
                <w:lang w:val="en-GB" w:eastAsia="en-US"/>
              </w:rPr>
            </w:pPr>
            <w:proofErr w:type="spellStart"/>
            <w:r w:rsidRPr="009839D4">
              <w:rPr>
                <w:snapToGrid w:val="0"/>
                <w:lang w:val="en-GB" w:eastAsia="en-US"/>
              </w:rPr>
              <w:t>palavras-chave</w:t>
            </w:r>
            <w:proofErr w:type="spellEnd"/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F70951" w:rsidRPr="000C60B6" w:rsidRDefault="00F70951" w:rsidP="00F70951">
            <w:r>
              <w:t xml:space="preserve">Access Control, </w:t>
            </w:r>
            <w:r w:rsidRPr="000C60B6">
              <w:t>ABAC, XACML,</w:t>
            </w:r>
            <w:r>
              <w:t xml:space="preserve"> </w:t>
            </w:r>
            <w:r w:rsidRPr="000C60B6">
              <w:t xml:space="preserve">IoT, Big Data, NoSQL, </w:t>
            </w:r>
            <w:r>
              <w:t xml:space="preserve">XML, </w:t>
            </w:r>
            <w:r w:rsidRPr="000C60B6">
              <w:t xml:space="preserve">JSON, </w:t>
            </w:r>
            <w:r>
              <w:t>SMARTIE</w:t>
            </w:r>
            <w:r w:rsidRPr="000C60B6">
              <w:t>, Smart City, M2M, Security</w:t>
            </w:r>
            <w:r>
              <w:t xml:space="preserve"> </w:t>
            </w:r>
          </w:p>
          <w:p w:rsidR="00BD5446" w:rsidRPr="009839D4" w:rsidRDefault="00BD5446" w:rsidP="00390B89">
            <w:pPr>
              <w:pStyle w:val="textos-normais"/>
            </w:pPr>
          </w:p>
        </w:tc>
      </w:tr>
      <w:tr w:rsidR="00BD5446" w:rsidRPr="00D332B5" w:rsidTr="00D66AC1">
        <w:trPr>
          <w:cantSplit/>
          <w:trHeight w:val="6625"/>
        </w:trPr>
        <w:tc>
          <w:tcPr>
            <w:tcW w:w="3232" w:type="dxa"/>
          </w:tcPr>
          <w:p w:rsidR="002B75AA" w:rsidRPr="00D14B80" w:rsidRDefault="002B75AA" w:rsidP="003E15C8">
            <w:pPr>
              <w:pStyle w:val="titulosnormais"/>
              <w:jc w:val="both"/>
              <w:rPr>
                <w:snapToGrid w:val="0"/>
                <w:lang w:val="en-GB" w:eastAsia="en-US"/>
              </w:rPr>
            </w:pPr>
            <w:proofErr w:type="spellStart"/>
            <w:r w:rsidRPr="00D14B80">
              <w:rPr>
                <w:snapToGrid w:val="0"/>
                <w:lang w:val="en-GB" w:eastAsia="en-US"/>
              </w:rPr>
              <w:t>resumo</w:t>
            </w:r>
            <w:proofErr w:type="spellEnd"/>
          </w:p>
          <w:p w:rsidR="00BD5446" w:rsidRPr="009839D4" w:rsidRDefault="00BD5446" w:rsidP="003E15C8">
            <w:pPr>
              <w:pStyle w:val="titulosnormais"/>
              <w:jc w:val="both"/>
              <w:rPr>
                <w:snapToGrid w:val="0"/>
                <w:lang w:val="en-GB" w:eastAsia="en-US"/>
              </w:rPr>
            </w:pPr>
          </w:p>
          <w:p w:rsidR="00BD5446" w:rsidRPr="009839D4" w:rsidRDefault="00BD5446" w:rsidP="003E15C8">
            <w:pPr>
              <w:pStyle w:val="Tituloteseautor"/>
              <w:jc w:val="both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D332B5" w:rsidRDefault="003E15C8" w:rsidP="00D04EB1">
            <w:pPr>
              <w:pStyle w:val="textos-normais"/>
              <w:jc w:val="both"/>
              <w:rPr>
                <w:lang w:val="pt-PT"/>
              </w:rPr>
            </w:pPr>
            <w:r w:rsidRPr="00D332B5">
              <w:rPr>
                <w:color w:val="auto"/>
                <w:lang w:val="pt-PT"/>
              </w:rPr>
              <w:t>IoT (</w:t>
            </w:r>
            <w:r w:rsidRPr="00E178B9">
              <w:rPr>
                <w:i/>
                <w:color w:val="auto"/>
                <w:lang w:val="pt-PT"/>
                <w:rPrChange w:id="0" w:author="Korisnik" w:date="2015-06-02T12:20:00Z">
                  <w:rPr>
                    <w:color w:val="auto"/>
                    <w:lang w:val="pt-PT"/>
                  </w:rPr>
                </w:rPrChange>
              </w:rPr>
              <w:t>Internet of Things</w:t>
            </w:r>
            <w:r w:rsidRPr="00D332B5">
              <w:rPr>
                <w:color w:val="auto"/>
                <w:lang w:val="pt-PT"/>
              </w:rPr>
              <w:t>) é uma área com futuro promissor</w:t>
            </w:r>
            <w:ins w:id="1" w:author="Diogo José Domingues Regateiro" w:date="2015-06-02T12:05:00Z">
              <w:r w:rsidR="00D04EB1">
                <w:rPr>
                  <w:color w:val="auto"/>
                  <w:lang w:val="pt-PT"/>
                </w:rPr>
                <w:t>,</w:t>
              </w:r>
            </w:ins>
            <w:del w:id="2" w:author="Diogo José Domingues Regateiro" w:date="2015-06-02T12:05:00Z">
              <w:r w:rsidRPr="00D332B5" w:rsidDel="00D04EB1">
                <w:rPr>
                  <w:color w:val="auto"/>
                  <w:lang w:val="pt-PT"/>
                </w:rPr>
                <w:delText xml:space="preserve"> e</w:delText>
              </w:r>
            </w:del>
            <w:r w:rsidRPr="00D332B5">
              <w:rPr>
                <w:color w:val="auto"/>
                <w:lang w:val="pt-PT"/>
              </w:rPr>
              <w:t xml:space="preserve"> que apesar dos seus problemas já terem soluções satisfatórias, a segurança permaneceu de certa forma esquecida, continuando a ser um grande problema.</w:t>
            </w:r>
            <w:r w:rsidRPr="00D332B5">
              <w:rPr>
                <w:lang w:val="pt-PT"/>
              </w:rPr>
              <w:t xml:space="preserve"> Controlo de acesso é uma forma de reforçar segurança que envolve avaliar pedidos </w:t>
            </w:r>
            <w:del w:id="3" w:author="Diogo José Domingues Regateiro" w:date="2015-06-02T11:41:00Z">
              <w:r w:rsidRPr="00D332B5" w:rsidDel="00D332B5">
                <w:rPr>
                  <w:lang w:val="pt-PT"/>
                </w:rPr>
                <w:delText xml:space="preserve">para </w:delText>
              </w:r>
            </w:del>
            <w:ins w:id="4" w:author="Diogo José Domingues Regateiro" w:date="2015-06-02T11:41:00Z">
              <w:r w:rsidR="00D332B5">
                <w:rPr>
                  <w:lang w:val="pt-PT"/>
                </w:rPr>
                <w:t>de</w:t>
              </w:r>
              <w:r w:rsidR="00D332B5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>acesso a recursos e negar</w:t>
            </w:r>
            <w:ins w:id="5" w:author="Diogo José Domingues Regateiro" w:date="2015-06-02T11:41:00Z">
              <w:r w:rsidR="00D332B5">
                <w:rPr>
                  <w:lang w:val="pt-PT"/>
                </w:rPr>
                <w:t xml:space="preserve"> o</w:t>
              </w:r>
            </w:ins>
            <w:r w:rsidRPr="00D332B5">
              <w:rPr>
                <w:lang w:val="pt-PT"/>
              </w:rPr>
              <w:t xml:space="preserve"> acesso caso este não seja autorizado, providenciando assim segurança para recursos vulneráveis. Controlo de Acesso </w:t>
            </w:r>
            <w:ins w:id="6" w:author="Diogo José Domingues Regateiro" w:date="2015-06-02T11:43:00Z">
              <w:r w:rsidR="00D332B5">
                <w:rPr>
                  <w:lang w:val="pt-PT"/>
                </w:rPr>
                <w:t>é</w:t>
              </w:r>
            </w:ins>
            <w:del w:id="7" w:author="Diogo José Domingues Regateiro" w:date="2015-06-02T11:43:00Z">
              <w:r w:rsidRPr="00D332B5" w:rsidDel="00D332B5">
                <w:rPr>
                  <w:lang w:val="pt-PT"/>
                </w:rPr>
                <w:delText>e</w:delText>
              </w:r>
            </w:del>
            <w:r w:rsidRPr="00D332B5">
              <w:rPr>
                <w:lang w:val="pt-PT"/>
              </w:rPr>
              <w:t xml:space="preserve"> um termo lato e</w:t>
            </w:r>
            <w:ins w:id="8" w:author="Diogo José Domingues Regateiro" w:date="2015-06-02T11:43:00Z">
              <w:r w:rsidR="00D332B5">
                <w:rPr>
                  <w:lang w:val="pt-PT"/>
                </w:rPr>
                <w:t xml:space="preserve"> que</w:t>
              </w:r>
            </w:ins>
            <w:r w:rsidRPr="00D332B5">
              <w:rPr>
                <w:lang w:val="pt-PT"/>
              </w:rPr>
              <w:t xml:space="preserve"> consiste em diversas metodologias, das quais as mais significantes são: IBAC (</w:t>
            </w:r>
            <w:r w:rsidR="001D5E5D" w:rsidRPr="001D5E5D">
              <w:rPr>
                <w:i/>
                <w:lang w:val="pt-PT"/>
                <w:rPrChange w:id="9" w:author="Diogo José Domingues Regateiro" w:date="2015-06-02T12:01:00Z">
                  <w:rPr>
                    <w:lang w:val="pt-PT"/>
                  </w:rPr>
                </w:rPrChange>
              </w:rPr>
              <w:t>Identity Based Access Control</w:t>
            </w:r>
            <w:r w:rsidRPr="00D332B5">
              <w:rPr>
                <w:lang w:val="pt-PT"/>
              </w:rPr>
              <w:t>), RBAC (</w:t>
            </w:r>
            <w:r w:rsidR="001D5E5D" w:rsidRPr="001D5E5D">
              <w:rPr>
                <w:i/>
                <w:lang w:val="pt-PT"/>
                <w:rPrChange w:id="10" w:author="Diogo José Domingues Regateiro" w:date="2015-06-02T12:01:00Z">
                  <w:rPr>
                    <w:lang w:val="pt-PT"/>
                  </w:rPr>
                </w:rPrChange>
              </w:rPr>
              <w:t>Role Based Access Control</w:t>
            </w:r>
            <w:r w:rsidRPr="00D332B5">
              <w:rPr>
                <w:lang w:val="pt-PT"/>
              </w:rPr>
              <w:t>) and</w:t>
            </w:r>
            <w:del w:id="11" w:author="Diogo José Domingues Regateiro" w:date="2015-06-02T11:44:00Z">
              <w:r w:rsidRPr="00D332B5" w:rsidDel="00D332B5">
                <w:rPr>
                  <w:lang w:val="pt-PT"/>
                </w:rPr>
                <w:delText xml:space="preserve"> </w:delText>
              </w:r>
            </w:del>
            <w:r w:rsidRPr="00D332B5">
              <w:rPr>
                <w:lang w:val="pt-PT"/>
              </w:rPr>
              <w:t xml:space="preserve"> ABAC (</w:t>
            </w:r>
            <w:r w:rsidR="001D5E5D" w:rsidRPr="001D5E5D">
              <w:rPr>
                <w:i/>
                <w:lang w:val="pt-PT"/>
                <w:rPrChange w:id="12" w:author="Diogo José Domingues Regateiro" w:date="2015-06-02T12:01:00Z">
                  <w:rPr>
                    <w:lang w:val="pt-PT"/>
                  </w:rPr>
                </w:rPrChange>
              </w:rPr>
              <w:t>Attribute Based Access Control</w:t>
            </w:r>
            <w:r w:rsidRPr="00D332B5">
              <w:rPr>
                <w:lang w:val="pt-PT"/>
              </w:rPr>
              <w:t>). Neste trabalho vai ser usado ABAC, já que oferece</w:t>
            </w:r>
            <w:ins w:id="13" w:author="Diogo José Domingues Regateiro" w:date="2015-06-02T11:46:00Z">
              <w:r w:rsidR="00D332B5">
                <w:rPr>
                  <w:lang w:val="pt-PT"/>
                </w:rPr>
                <w:t xml:space="preserve"> uma</w:t>
              </w:r>
            </w:ins>
            <w:r w:rsidRPr="00D332B5">
              <w:rPr>
                <w:lang w:val="pt-PT"/>
              </w:rPr>
              <w:t xml:space="preserve"> maior flexibilidade comparativamente a IBAC e RBAC, </w:t>
            </w:r>
            <w:del w:id="14" w:author="Diogo José Domingues Regateiro" w:date="2015-06-02T11:46:00Z">
              <w:r w:rsidRPr="00D332B5" w:rsidDel="00D332B5">
                <w:rPr>
                  <w:lang w:val="pt-PT"/>
                </w:rPr>
                <w:delText xml:space="preserve">oferecendo </w:delText>
              </w:r>
            </w:del>
            <w:ins w:id="15" w:author="Diogo José Domingues Regateiro" w:date="2015-06-02T11:46:00Z">
              <w:r w:rsidR="00D332B5">
                <w:rPr>
                  <w:lang w:val="pt-PT"/>
                </w:rPr>
                <w:t>requerendo</w:t>
              </w:r>
              <w:r w:rsidR="00D332B5" w:rsidRPr="00D332B5">
                <w:rPr>
                  <w:lang w:val="pt-PT"/>
                </w:rPr>
                <w:t xml:space="preserve"> </w:t>
              </w:r>
            </w:ins>
            <w:del w:id="16" w:author="Diogo José Domingues Regateiro" w:date="2015-06-02T11:47:00Z">
              <w:r w:rsidRPr="00D332B5" w:rsidDel="00D332B5">
                <w:rPr>
                  <w:lang w:val="pt-PT"/>
                </w:rPr>
                <w:delText xml:space="preserve">menor </w:delText>
              </w:r>
            </w:del>
            <w:ins w:id="17" w:author="Diogo José Domingues Regateiro" w:date="2015-06-02T11:47:00Z">
              <w:r w:rsidR="00D332B5">
                <w:rPr>
                  <w:lang w:val="pt-PT"/>
                </w:rPr>
                <w:t>menos</w:t>
              </w:r>
              <w:r w:rsidR="00D332B5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>requisitos de manutenção e longevidade pela sua natureza adaptativa. OASIS (</w:t>
            </w:r>
            <w:r w:rsidR="001D5E5D" w:rsidRPr="001D5E5D">
              <w:rPr>
                <w:i/>
                <w:lang w:val="pt-PT"/>
                <w:rPrChange w:id="18" w:author="Diogo José Domingues Regateiro" w:date="2015-06-02T12:02:00Z">
                  <w:rPr>
                    <w:lang w:val="pt-PT"/>
                  </w:rPr>
                </w:rPrChange>
              </w:rPr>
              <w:t>Organization for the Advancement of Structured Information Standards</w:t>
            </w:r>
            <w:r w:rsidRPr="00D332B5">
              <w:rPr>
                <w:lang w:val="pt-PT"/>
              </w:rPr>
              <w:t>) desenvolveu XACML (</w:t>
            </w:r>
            <w:r w:rsidR="001D5E5D" w:rsidRPr="001D5E5D">
              <w:rPr>
                <w:i/>
                <w:lang w:val="pt-PT"/>
                <w:rPrChange w:id="19" w:author="Diogo José Domingues Regateiro" w:date="2015-06-02T12:02:00Z">
                  <w:rPr>
                    <w:lang w:val="pt-PT"/>
                  </w:rPr>
                </w:rPrChange>
              </w:rPr>
              <w:t>eXtensible Access Control Markup Language</w:t>
            </w:r>
            <w:r w:rsidRPr="00D332B5">
              <w:rPr>
                <w:lang w:val="pt-PT"/>
              </w:rPr>
              <w:t xml:space="preserve">), </w:t>
            </w:r>
            <w:ins w:id="20" w:author="Diogo José Domingues Regateiro" w:date="2015-06-02T11:47:00Z">
              <w:r w:rsidR="00D332B5">
                <w:rPr>
                  <w:lang w:val="pt-PT"/>
                </w:rPr>
                <w:t xml:space="preserve">um </w:t>
              </w:r>
            </w:ins>
            <w:r w:rsidRPr="00D332B5">
              <w:rPr>
                <w:lang w:val="pt-PT"/>
              </w:rPr>
              <w:t>padrão p</w:t>
            </w:r>
            <w:del w:id="21" w:author="Diogo José Domingues Regateiro" w:date="2015-06-02T11:47:00Z">
              <w:r w:rsidRPr="00D332B5" w:rsidDel="00D332B5">
                <w:rPr>
                  <w:lang w:val="pt-PT"/>
                </w:rPr>
                <w:delText>e</w:delText>
              </w:r>
            </w:del>
            <w:r w:rsidRPr="00D332B5">
              <w:rPr>
                <w:lang w:val="pt-PT"/>
              </w:rPr>
              <w:t>ara escrita/definição de pedidos/políticas e</w:t>
            </w:r>
            <w:ins w:id="22" w:author="Diogo José Domingues Regateiro" w:date="2015-06-02T11:48:00Z">
              <w:r w:rsidR="00D332B5">
                <w:rPr>
                  <w:lang w:val="pt-PT"/>
                </w:rPr>
                <w:t xml:space="preserve"> de</w:t>
              </w:r>
            </w:ins>
            <w:r w:rsidRPr="00D332B5">
              <w:rPr>
                <w:lang w:val="pt-PT"/>
              </w:rPr>
              <w:t xml:space="preserve"> avaliação de pedidos </w:t>
            </w:r>
            <w:del w:id="23" w:author="Diogo José Domingues Regateiro" w:date="2015-06-02T11:48:00Z">
              <w:r w:rsidRPr="00D332B5" w:rsidDel="00D332B5">
                <w:rPr>
                  <w:lang w:val="pt-PT"/>
                </w:rPr>
                <w:delText xml:space="preserve">em </w:delText>
              </w:r>
            </w:del>
            <w:ins w:id="24" w:author="Diogo José Domingues Regateiro" w:date="2015-06-02T11:48:00Z">
              <w:r w:rsidR="00D332B5">
                <w:rPr>
                  <w:lang w:val="pt-PT"/>
                </w:rPr>
                <w:t xml:space="preserve">sobre </w:t>
              </w:r>
            </w:ins>
            <w:r w:rsidRPr="00D332B5">
              <w:rPr>
                <w:lang w:val="pt-PT"/>
              </w:rPr>
              <w:t>conjuntos de políticas com o propósito de reforçar</w:t>
            </w:r>
            <w:ins w:id="25" w:author="Diogo José Domingues Regateiro" w:date="2015-06-02T11:48:00Z">
              <w:r w:rsidR="00D332B5">
                <w:rPr>
                  <w:lang w:val="pt-PT"/>
                </w:rPr>
                <w:t xml:space="preserve"> o</w:t>
              </w:r>
            </w:ins>
            <w:r w:rsidRPr="00D332B5">
              <w:rPr>
                <w:lang w:val="pt-PT"/>
              </w:rPr>
              <w:t xml:space="preserve"> controlo de acesso sobre recursos. </w:t>
            </w:r>
            <w:ins w:id="26" w:author="Diogo José Domingues Regateiro" w:date="2015-06-02T11:49:00Z">
              <w:r w:rsidR="00BF462C">
                <w:rPr>
                  <w:lang w:val="pt-PT"/>
                </w:rPr>
                <w:t>XACML foi</w:t>
              </w:r>
            </w:ins>
            <w:del w:id="27" w:author="Diogo José Domingues Regateiro" w:date="2015-06-02T11:49:00Z">
              <w:r w:rsidRPr="00D332B5" w:rsidDel="00BF462C">
                <w:rPr>
                  <w:lang w:val="pt-PT"/>
                </w:rPr>
                <w:delText>É</w:delText>
              </w:r>
            </w:del>
            <w:r w:rsidRPr="00D332B5">
              <w:rPr>
                <w:lang w:val="pt-PT"/>
              </w:rPr>
              <w:t xml:space="preserve"> definido</w:t>
            </w:r>
            <w:del w:id="28" w:author="Diogo José Domingues Regateiro" w:date="2015-06-02T12:06:00Z">
              <w:r w:rsidRPr="00D332B5" w:rsidDel="00D04EB1">
                <w:rPr>
                  <w:lang w:val="pt-PT"/>
                </w:rPr>
                <w:delText xml:space="preserve"> </w:delText>
              </w:r>
            </w:del>
            <w:del w:id="29" w:author="Diogo José Domingues Regateiro" w:date="2015-06-02T11:52:00Z">
              <w:r w:rsidRPr="00D332B5" w:rsidDel="00BF462C">
                <w:rPr>
                  <w:lang w:val="pt-PT"/>
                </w:rPr>
                <w:delText>de forma a que</w:delText>
              </w:r>
            </w:del>
            <w:ins w:id="30" w:author="Diogo José Domingues Regateiro" w:date="2015-06-02T11:52:00Z">
              <w:r w:rsidR="00BF462C">
                <w:rPr>
                  <w:lang w:val="pt-PT"/>
                </w:rPr>
                <w:t xml:space="preserve"> com o propósito de que </w:t>
              </w:r>
            </w:ins>
            <w:ins w:id="31" w:author="Diogo José Domingues Regateiro" w:date="2015-06-02T11:51:00Z">
              <w:r w:rsidR="00BF462C">
                <w:rPr>
                  <w:lang w:val="pt-PT"/>
                </w:rPr>
                <w:t>os</w:t>
              </w:r>
            </w:ins>
            <w:r w:rsidRPr="00D332B5">
              <w:rPr>
                <w:lang w:val="pt-PT"/>
              </w:rPr>
              <w:t xml:space="preserve"> pedidos e </w:t>
            </w:r>
            <w:ins w:id="32" w:author="Diogo José Domingues Regateiro" w:date="2015-06-02T11:49:00Z">
              <w:r w:rsidR="00BF462C">
                <w:rPr>
                  <w:lang w:val="pt-PT"/>
                </w:rPr>
                <w:t xml:space="preserve">as </w:t>
              </w:r>
            </w:ins>
            <w:r w:rsidRPr="00D332B5">
              <w:rPr>
                <w:lang w:val="pt-PT"/>
              </w:rPr>
              <w:t xml:space="preserve">políticas </w:t>
            </w:r>
            <w:del w:id="33" w:author="Diogo José Domingues Regateiro" w:date="2015-06-02T11:50:00Z">
              <w:r w:rsidRPr="00D332B5" w:rsidDel="00BF462C">
                <w:rPr>
                  <w:lang w:val="pt-PT"/>
                </w:rPr>
                <w:delText xml:space="preserve">sejam </w:delText>
              </w:r>
            </w:del>
            <w:ins w:id="34" w:author="Diogo José Domingues Regateiro" w:date="2015-06-02T11:50:00Z">
              <w:r w:rsidR="00BF462C">
                <w:rPr>
                  <w:lang w:val="pt-PT"/>
                </w:rPr>
                <w:t>fossem</w:t>
              </w:r>
              <w:r w:rsidR="00BF462C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 xml:space="preserve">fáceis de ler por </w:t>
            </w:r>
            <w:del w:id="35" w:author="Diogo José Domingues Regateiro" w:date="2015-06-02T11:50:00Z">
              <w:r w:rsidRPr="00D332B5" w:rsidDel="00BF462C">
                <w:rPr>
                  <w:lang w:val="pt-PT"/>
                </w:rPr>
                <w:delText>pessoas</w:delText>
              </w:r>
            </w:del>
            <w:ins w:id="36" w:author="Diogo José Domingues Regateiro" w:date="2015-06-02T11:50:00Z">
              <w:r w:rsidR="00BF462C">
                <w:rPr>
                  <w:lang w:val="pt-PT"/>
                </w:rPr>
                <w:t>humanos</w:t>
              </w:r>
            </w:ins>
            <w:r w:rsidRPr="00D332B5">
              <w:rPr>
                <w:lang w:val="pt-PT"/>
              </w:rPr>
              <w:t xml:space="preserve">, retendo uma estrutura bem definida que permita </w:t>
            </w:r>
            <w:ins w:id="37" w:author="Diogo José Domingues Regateiro" w:date="2015-06-02T11:52:00Z">
              <w:r w:rsidR="00BF462C">
                <w:rPr>
                  <w:lang w:val="pt-PT"/>
                </w:rPr>
                <w:t xml:space="preserve">uma </w:t>
              </w:r>
            </w:ins>
            <w:r w:rsidRPr="00D332B5">
              <w:rPr>
                <w:lang w:val="pt-PT"/>
              </w:rPr>
              <w:t xml:space="preserve">avaliação precisa. O padrão usa ABAC. Este trabalho tem o objetivo de criar uma </w:t>
            </w:r>
            <w:del w:id="38" w:author="Diogo José Domingues Regateiro" w:date="2015-06-02T11:56:00Z">
              <w:r w:rsidRPr="00D332B5" w:rsidDel="00BF462C">
                <w:rPr>
                  <w:lang w:val="pt-PT"/>
                </w:rPr>
                <w:delText xml:space="preserve">framework </w:delText>
              </w:r>
            </w:del>
            <w:ins w:id="39" w:author="Diogo José Domingues Regateiro" w:date="2015-06-02T11:56:00Z">
              <w:r w:rsidR="00BF462C">
                <w:rPr>
                  <w:lang w:val="pt-PT"/>
                </w:rPr>
                <w:t>estrutura</w:t>
              </w:r>
              <w:r w:rsidR="00BF462C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 xml:space="preserve">de segurança que utilize </w:t>
            </w:r>
            <w:ins w:id="40" w:author="Diogo José Domingues Regateiro" w:date="2015-06-02T11:56:00Z">
              <w:r w:rsidR="00BF462C">
                <w:rPr>
                  <w:lang w:val="pt-PT"/>
                </w:rPr>
                <w:t xml:space="preserve">os </w:t>
              </w:r>
            </w:ins>
            <w:r w:rsidRPr="00D332B5">
              <w:rPr>
                <w:lang w:val="pt-PT"/>
              </w:rPr>
              <w:t xml:space="preserve">padrões ABAC e XACML para que possa ser usado por outros sistemas e reforce </w:t>
            </w:r>
            <w:ins w:id="41" w:author="Diogo José Domingues Regateiro" w:date="2015-06-02T11:56:00Z">
              <w:r w:rsidR="00BF462C">
                <w:rPr>
                  <w:lang w:val="pt-PT"/>
                </w:rPr>
                <w:t xml:space="preserve">o </w:t>
              </w:r>
            </w:ins>
            <w:r w:rsidRPr="00D332B5">
              <w:rPr>
                <w:lang w:val="pt-PT"/>
              </w:rPr>
              <w:t>controlo de acesso sobre recursos que careçam de proteção, garantindo acesso</w:t>
            </w:r>
            <w:ins w:id="42" w:author="Diogo José Domingues Regateiro" w:date="2015-06-02T11:56:00Z">
              <w:r w:rsidR="00BF462C" w:rsidRPr="00D332B5">
                <w:rPr>
                  <w:lang w:val="pt-PT"/>
                </w:rPr>
                <w:t xml:space="preserve"> apenas</w:t>
              </w:r>
            </w:ins>
            <w:r w:rsidRPr="00D332B5">
              <w:rPr>
                <w:lang w:val="pt-PT"/>
              </w:rPr>
              <w:t xml:space="preserve"> a pessoas autorizadas</w:t>
            </w:r>
            <w:del w:id="43" w:author="Diogo José Domingues Regateiro" w:date="2015-06-02T11:56:00Z">
              <w:r w:rsidRPr="00D332B5" w:rsidDel="00BF462C">
                <w:rPr>
                  <w:lang w:val="pt-PT"/>
                </w:rPr>
                <w:delText xml:space="preserve"> apenas</w:delText>
              </w:r>
            </w:del>
            <w:r w:rsidRPr="00D332B5">
              <w:rPr>
                <w:lang w:val="pt-PT"/>
              </w:rPr>
              <w:t xml:space="preserve">. Vai também permitir uma definição pormenorizada </w:t>
            </w:r>
            <w:del w:id="44" w:author="Diogo José Domingues Regateiro" w:date="2015-06-02T11:57:00Z">
              <w:r w:rsidRPr="00D332B5" w:rsidDel="00BF462C">
                <w:rPr>
                  <w:lang w:val="pt-PT"/>
                </w:rPr>
                <w:delText xml:space="preserve">ou </w:delText>
              </w:r>
            </w:del>
            <w:ins w:id="45" w:author="Diogo José Domingues Regateiro" w:date="2015-06-02T11:57:00Z">
              <w:r w:rsidR="00BF462C">
                <w:rPr>
                  <w:lang w:val="pt-PT"/>
                </w:rPr>
                <w:t>de</w:t>
              </w:r>
              <w:r w:rsidR="00BF462C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>regras</w:t>
            </w:r>
            <w:ins w:id="46" w:author="Diogo José Domingues Regateiro" w:date="2015-06-02T11:58:00Z">
              <w:r w:rsidR="00BF462C">
                <w:rPr>
                  <w:lang w:val="pt-PT"/>
                </w:rPr>
                <w:t xml:space="preserve"> e</w:t>
              </w:r>
            </w:ins>
            <w:r w:rsidRPr="00D332B5">
              <w:rPr>
                <w:lang w:val="pt-PT"/>
              </w:rPr>
              <w:t xml:space="preserve"> de pedidos para</w:t>
            </w:r>
            <w:ins w:id="47" w:author="Diogo José Domingues Regateiro" w:date="2015-06-02T12:07:00Z">
              <w:r w:rsidR="00D04EB1">
                <w:rPr>
                  <w:lang w:val="pt-PT"/>
                </w:rPr>
                <w:t xml:space="preserve"> permitir</w:t>
              </w:r>
            </w:ins>
            <w:r w:rsidRPr="00D332B5">
              <w:rPr>
                <w:lang w:val="pt-PT"/>
              </w:rPr>
              <w:t xml:space="preserve"> uma avaliação de maior precisão e </w:t>
            </w:r>
            <w:ins w:id="48" w:author="Diogo José Domingues Regateiro" w:date="2015-06-02T12:08:00Z">
              <w:r w:rsidR="00D04EB1">
                <w:rPr>
                  <w:lang w:val="pt-PT"/>
                </w:rPr>
                <w:t xml:space="preserve">com um </w:t>
              </w:r>
            </w:ins>
            <w:r w:rsidRPr="00D332B5">
              <w:rPr>
                <w:lang w:val="pt-PT"/>
              </w:rPr>
              <w:t xml:space="preserve">maior nível de segurança. Os casos de uso principais são aplicações IoT, como aplicações Smart City, </w:t>
            </w:r>
            <w:del w:id="49" w:author="Diogo José Domingues Regateiro" w:date="2015-06-02T12:08:00Z">
              <w:r w:rsidRPr="00D332B5" w:rsidDel="00D04EB1">
                <w:rPr>
                  <w:lang w:val="pt-PT"/>
                </w:rPr>
                <w:delText xml:space="preserve">incluindo </w:delText>
              </w:r>
            </w:del>
            <w:ins w:id="50" w:author="Diogo José Domingues Regateiro" w:date="2015-06-02T12:08:00Z">
              <w:r w:rsidR="00D04EB1">
                <w:rPr>
                  <w:lang w:val="pt-PT"/>
                </w:rPr>
                <w:t>que inclui</w:t>
              </w:r>
              <w:r w:rsidR="00D04EB1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>monitorização de trafego inteligente, energia e consumo de utilidades, monitorização pessoal de saúde, etc. Estas aplicações lidam com grandes quantidades de informação (</w:t>
            </w:r>
            <w:r w:rsidR="001D5E5D" w:rsidRPr="001D5E5D">
              <w:rPr>
                <w:i/>
                <w:lang w:val="pt-PT"/>
                <w:rPrChange w:id="51" w:author="Diogo José Domingues Regateiro" w:date="2015-06-02T12:08:00Z">
                  <w:rPr>
                    <w:lang w:val="pt-PT"/>
                  </w:rPr>
                </w:rPrChange>
              </w:rPr>
              <w:t>Big Data</w:t>
            </w:r>
            <w:r w:rsidRPr="00D332B5">
              <w:rPr>
                <w:lang w:val="pt-PT"/>
              </w:rPr>
              <w:t>) confidencial e/ou pessoal. Existe um n</w:t>
            </w:r>
            <w:ins w:id="52" w:author="Diogo José Domingues Regateiro" w:date="2015-06-02T11:59:00Z">
              <w:r w:rsidR="00D04EB1">
                <w:rPr>
                  <w:lang w:val="pt-PT"/>
                </w:rPr>
                <w:t>ú</w:t>
              </w:r>
            </w:ins>
            <w:del w:id="53" w:author="Diogo José Domingues Regateiro" w:date="2015-06-02T11:59:00Z">
              <w:r w:rsidRPr="00D332B5" w:rsidDel="00D04EB1">
                <w:rPr>
                  <w:lang w:val="pt-PT"/>
                </w:rPr>
                <w:delText>u</w:delText>
              </w:r>
            </w:del>
            <w:r w:rsidRPr="00D332B5">
              <w:rPr>
                <w:lang w:val="pt-PT"/>
              </w:rPr>
              <w:t>mero significativo de soluções NoSQL para resolver o problema, mas a segurança é ainda uma questão</w:t>
            </w:r>
            <w:ins w:id="54" w:author="Diogo José Domingues Regateiro" w:date="2015-06-02T12:00:00Z">
              <w:r w:rsidR="00916FEA">
                <w:rPr>
                  <w:lang w:val="pt-PT"/>
                </w:rPr>
                <w:t xml:space="preserve"> por</w:t>
              </w:r>
              <w:bookmarkStart w:id="55" w:name="_GoBack"/>
              <w:bookmarkEnd w:id="55"/>
              <w:r w:rsidR="00D04EB1">
                <w:rPr>
                  <w:lang w:val="pt-PT"/>
                </w:rPr>
                <w:t xml:space="preserve"> resolver</w:t>
              </w:r>
            </w:ins>
            <w:r w:rsidRPr="00D332B5">
              <w:rPr>
                <w:lang w:val="pt-PT"/>
              </w:rPr>
              <w:t xml:space="preserve">. Este trabalho vai usar duas bases de dados NoSQL. Uma base de dados </w:t>
            </w:r>
            <w:r w:rsidR="001D5E5D" w:rsidRPr="001D5E5D">
              <w:rPr>
                <w:i/>
                <w:lang w:val="pt-PT"/>
                <w:rPrChange w:id="56" w:author="Diogo José Domingues Regateiro" w:date="2015-06-02T12:01:00Z">
                  <w:rPr>
                    <w:lang w:val="pt-PT"/>
                  </w:rPr>
                </w:rPrChange>
              </w:rPr>
              <w:t>key-value</w:t>
            </w:r>
            <w:r w:rsidRPr="00D332B5">
              <w:rPr>
                <w:lang w:val="pt-PT"/>
              </w:rPr>
              <w:t xml:space="preserve"> (Redis) para armazenamento de políticas e uma base de dados </w:t>
            </w:r>
            <w:r w:rsidR="001D5E5D" w:rsidRPr="001D5E5D">
              <w:rPr>
                <w:i/>
                <w:lang w:val="pt-PT"/>
                <w:rPrChange w:id="57" w:author="Diogo José Domingues Regateiro" w:date="2015-06-02T12:01:00Z">
                  <w:rPr>
                    <w:lang w:val="pt-PT"/>
                  </w:rPr>
                </w:rPrChange>
              </w:rPr>
              <w:t>wide-column</w:t>
            </w:r>
            <w:r w:rsidRPr="00D332B5">
              <w:rPr>
                <w:lang w:val="pt-PT"/>
              </w:rPr>
              <w:t xml:space="preserve"> (Cassandra) para armazenamento de informação de sensor</w:t>
            </w:r>
            <w:ins w:id="58" w:author="Diogo José Domingues Regateiro" w:date="2015-06-02T12:03:00Z">
              <w:r w:rsidR="00D04EB1">
                <w:rPr>
                  <w:lang w:val="pt-PT"/>
                </w:rPr>
                <w:t>es</w:t>
              </w:r>
            </w:ins>
            <w:r w:rsidRPr="00D332B5">
              <w:rPr>
                <w:lang w:val="pt-PT"/>
              </w:rPr>
              <w:t xml:space="preserve"> e informação de atributos </w:t>
            </w:r>
            <w:del w:id="59" w:author="Diogo José Domingues Regateiro" w:date="2015-06-02T12:04:00Z">
              <w:r w:rsidRPr="00D332B5" w:rsidDel="00D04EB1">
                <w:rPr>
                  <w:lang w:val="pt-PT"/>
                </w:rPr>
                <w:delText xml:space="preserve">extra </w:delText>
              </w:r>
            </w:del>
            <w:ins w:id="60" w:author="Diogo José Domingues Regateiro" w:date="2015-06-02T12:04:00Z">
              <w:r w:rsidR="00D04EB1">
                <w:rPr>
                  <w:lang w:val="pt-PT"/>
                </w:rPr>
                <w:t>adicionais</w:t>
              </w:r>
              <w:r w:rsidR="00D04EB1" w:rsidRPr="00D332B5">
                <w:rPr>
                  <w:lang w:val="pt-PT"/>
                </w:rPr>
                <w:t xml:space="preserve"> </w:t>
              </w:r>
            </w:ins>
            <w:r w:rsidRPr="00D332B5">
              <w:rPr>
                <w:lang w:val="pt-PT"/>
              </w:rPr>
              <w:t>durante os testes.</w:t>
            </w:r>
          </w:p>
        </w:tc>
      </w:tr>
      <w:tr w:rsidR="00BD5446" w:rsidRPr="00D332B5" w:rsidTr="00390B89">
        <w:trPr>
          <w:cantSplit/>
          <w:trHeight w:val="2068"/>
        </w:trPr>
        <w:tc>
          <w:tcPr>
            <w:tcW w:w="3232" w:type="dxa"/>
          </w:tcPr>
          <w:p w:rsidR="00D332B5" w:rsidRPr="00D332B5" w:rsidRDefault="00D332B5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BD5446" w:rsidRPr="00D332B5" w:rsidRDefault="00BD5446">
            <w:pPr>
              <w:spacing w:line="258" w:lineRule="exact"/>
              <w:rPr>
                <w:lang w:val="pt-PT"/>
              </w:rPr>
            </w:pPr>
          </w:p>
          <w:p w:rsidR="00BD5446" w:rsidRPr="00D332B5" w:rsidRDefault="00BD5446">
            <w:pPr>
              <w:spacing w:line="258" w:lineRule="exact"/>
              <w:rPr>
                <w:lang w:val="pt-PT"/>
              </w:rPr>
            </w:pPr>
          </w:p>
          <w:p w:rsidR="00BD5446" w:rsidRDefault="00BD5446">
            <w:pPr>
              <w:spacing w:line="258" w:lineRule="exact"/>
              <w:rPr>
                <w:lang w:val="pt-PT"/>
              </w:rPr>
            </w:pPr>
          </w:p>
          <w:p w:rsidR="00BF462C" w:rsidRPr="00D332B5" w:rsidRDefault="00BF462C">
            <w:pPr>
              <w:spacing w:line="258" w:lineRule="exact"/>
              <w:rPr>
                <w:lang w:val="pt-PT"/>
              </w:rPr>
            </w:pPr>
          </w:p>
          <w:p w:rsidR="00BD5446" w:rsidRPr="00D332B5" w:rsidRDefault="00BD5446">
            <w:pPr>
              <w:spacing w:line="258" w:lineRule="exact"/>
              <w:rPr>
                <w:lang w:val="pt-PT"/>
              </w:rPr>
            </w:pPr>
          </w:p>
          <w:p w:rsidR="00BD5446" w:rsidRPr="00D332B5" w:rsidRDefault="00BD5446">
            <w:pPr>
              <w:spacing w:line="258" w:lineRule="exact"/>
              <w:rPr>
                <w:lang w:val="pt-PT"/>
              </w:rPr>
            </w:pPr>
          </w:p>
          <w:p w:rsidR="00BD5446" w:rsidRPr="00D332B5" w:rsidRDefault="00BD5446">
            <w:pPr>
              <w:spacing w:line="258" w:lineRule="exact"/>
              <w:rPr>
                <w:lang w:val="pt-PT"/>
              </w:rPr>
            </w:pPr>
          </w:p>
          <w:p w:rsidR="00BD5446" w:rsidRPr="00D332B5" w:rsidRDefault="00BD5446">
            <w:pPr>
              <w:spacing w:line="258" w:lineRule="exact"/>
              <w:rPr>
                <w:lang w:val="pt-PT"/>
              </w:rPr>
            </w:pPr>
          </w:p>
        </w:tc>
      </w:tr>
      <w:tr w:rsidR="009A458D" w:rsidRPr="00D332B5" w:rsidTr="003E15C8">
        <w:trPr>
          <w:cantSplit/>
          <w:trHeight w:val="172"/>
        </w:trPr>
        <w:tc>
          <w:tcPr>
            <w:tcW w:w="3232" w:type="dxa"/>
          </w:tcPr>
          <w:p w:rsidR="009A458D" w:rsidRPr="00D332B5" w:rsidRDefault="009A458D" w:rsidP="009A458D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:rsidR="009A458D" w:rsidRPr="00D332B5" w:rsidRDefault="009A458D" w:rsidP="009A458D">
            <w:pPr>
              <w:rPr>
                <w:lang w:val="pt-PT"/>
              </w:rPr>
            </w:pPr>
          </w:p>
        </w:tc>
      </w:tr>
      <w:tr w:rsidR="001263D7" w:rsidRPr="009839D4" w:rsidTr="003E15C8">
        <w:trPr>
          <w:cantSplit/>
          <w:trHeight w:val="1115"/>
        </w:trPr>
        <w:tc>
          <w:tcPr>
            <w:tcW w:w="3232" w:type="dxa"/>
          </w:tcPr>
          <w:p w:rsidR="001263D7" w:rsidRPr="009839D4" w:rsidRDefault="001263D7" w:rsidP="001263D7">
            <w:pPr>
              <w:pStyle w:val="titulosnormais"/>
              <w:rPr>
                <w:snapToGrid w:val="0"/>
                <w:lang w:val="en-GB" w:eastAsia="en-US"/>
              </w:rPr>
            </w:pPr>
            <w:r w:rsidRPr="009839D4">
              <w:rPr>
                <w:snapToGrid w:val="0"/>
                <w:lang w:val="en-GB" w:eastAsia="en-US"/>
              </w:rPr>
              <w:t>keywords</w:t>
            </w:r>
          </w:p>
          <w:p w:rsidR="001263D7" w:rsidRPr="009839D4" w:rsidRDefault="001263D7" w:rsidP="001263D7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1263D7" w:rsidRPr="009839D4" w:rsidRDefault="00F70951" w:rsidP="007C4522">
            <w:pPr>
              <w:pStyle w:val="textos-normais"/>
              <w:jc w:val="both"/>
            </w:pPr>
            <w:r>
              <w:t xml:space="preserve">Access Control, </w:t>
            </w:r>
            <w:r w:rsidRPr="000C60B6">
              <w:t>ABAC, XACML,</w:t>
            </w:r>
            <w:r>
              <w:t xml:space="preserve"> </w:t>
            </w:r>
            <w:r w:rsidRPr="000C60B6">
              <w:t xml:space="preserve">IoT, Big Data, NoSQL, </w:t>
            </w:r>
            <w:r>
              <w:t xml:space="preserve">XML, </w:t>
            </w:r>
            <w:r w:rsidRPr="000C60B6">
              <w:t>JSON, SMARTIE, Smart City, M2M, Security</w:t>
            </w:r>
          </w:p>
        </w:tc>
      </w:tr>
      <w:tr w:rsidR="00BD5446" w:rsidRPr="009839D4" w:rsidTr="00390B89">
        <w:trPr>
          <w:cantSplit/>
          <w:trHeight w:val="6671"/>
        </w:trPr>
        <w:tc>
          <w:tcPr>
            <w:tcW w:w="3232" w:type="dxa"/>
          </w:tcPr>
          <w:p w:rsidR="00BD5446" w:rsidRPr="009839D4" w:rsidRDefault="00BD5446">
            <w:pPr>
              <w:pStyle w:val="titulosnormais"/>
              <w:rPr>
                <w:snapToGrid w:val="0"/>
                <w:lang w:val="en-GB" w:eastAsia="en-US"/>
              </w:rPr>
            </w:pPr>
            <w:r w:rsidRPr="009839D4">
              <w:rPr>
                <w:snapToGrid w:val="0"/>
                <w:lang w:val="en-GB" w:eastAsia="en-US"/>
              </w:rPr>
              <w:t>abstract</w:t>
            </w:r>
          </w:p>
          <w:p w:rsidR="00BD5446" w:rsidRPr="009839D4" w:rsidRDefault="00BD5446">
            <w:pPr>
              <w:pStyle w:val="Tituloteseautor"/>
              <w:rPr>
                <w:noProof w:val="0"/>
              </w:rPr>
            </w:pPr>
          </w:p>
        </w:tc>
        <w:tc>
          <w:tcPr>
            <w:tcW w:w="7045" w:type="dxa"/>
          </w:tcPr>
          <w:p w:rsidR="00BD5446" w:rsidRPr="009839D4" w:rsidRDefault="006D4F5B" w:rsidP="00BF462C">
            <w:pPr>
              <w:pStyle w:val="textos-normais"/>
              <w:jc w:val="both"/>
            </w:pPr>
            <w:r w:rsidRPr="00D332B5">
              <w:rPr>
                <w:color w:val="auto"/>
              </w:rPr>
              <w:t xml:space="preserve">IoT (Internet of Things) is an area which offers great promise and although a lot of core problems already have satisfactory </w:t>
            </w:r>
            <w:r w:rsidR="006D5CD7" w:rsidRPr="00D332B5">
              <w:rPr>
                <w:color w:val="auto"/>
              </w:rPr>
              <w:t>solutions, security has remained</w:t>
            </w:r>
            <w:r w:rsidRPr="00D332B5">
              <w:rPr>
                <w:color w:val="auto"/>
              </w:rPr>
              <w:t xml:space="preserve"> somewhat unaddressed and remains to be a</w:t>
            </w:r>
            <w:r w:rsidR="004538DF" w:rsidRPr="00D332B5">
              <w:rPr>
                <w:color w:val="auto"/>
              </w:rPr>
              <w:t xml:space="preserve"> big issue. </w:t>
            </w:r>
            <w:r w:rsidR="004538DF">
              <w:t>Access Control is a way of enforcing security</w:t>
            </w:r>
            <w:r>
              <w:t xml:space="preserve"> that </w:t>
            </w:r>
            <w:r w:rsidR="004538DF">
              <w:t xml:space="preserve">involves </w:t>
            </w:r>
            <w:r>
              <w:t>evaluat</w:t>
            </w:r>
            <w:r w:rsidR="004538DF">
              <w:t>ing</w:t>
            </w:r>
            <w:r>
              <w:t xml:space="preserve"> requests for accessing resources and denies access if it is unauthorised</w:t>
            </w:r>
            <w:r w:rsidR="00862E62">
              <w:t>,</w:t>
            </w:r>
            <w:r>
              <w:t xml:space="preserve"> therefore providing securi</w:t>
            </w:r>
            <w:r w:rsidR="00862E62">
              <w:t xml:space="preserve">ty for vulnerable resources. </w:t>
            </w:r>
            <w:r>
              <w:t>Access Control is a broad term that consists of several methodologies of which the most significant are: IBAC (Identity Based Access Control), RBAC (Role Based Access Control) and</w:t>
            </w:r>
            <w:del w:id="61" w:author="Diogo José Domingues Regateiro" w:date="2015-06-02T11:44:00Z">
              <w:r w:rsidDel="00D332B5">
                <w:delText xml:space="preserve"> </w:delText>
              </w:r>
            </w:del>
            <w:r>
              <w:t xml:space="preserve"> ABAC (Attribute Based Access Control). In this work</w:t>
            </w:r>
            <w:ins w:id="62" w:author="Diogo José Domingues Regateiro" w:date="2015-06-02T11:45:00Z">
              <w:r w:rsidR="00D332B5">
                <w:t>,</w:t>
              </w:r>
            </w:ins>
            <w:r>
              <w:t xml:space="preserve"> ABAC will be used as it offers the </w:t>
            </w:r>
            <w:r w:rsidR="004F7D55">
              <w:t xml:space="preserve">most </w:t>
            </w:r>
            <w:r>
              <w:t>flexibility compared to IBAC and RBAC and because of ABAC's adaptive nature it also offers lower maintenance requirements</w:t>
            </w:r>
            <w:r w:rsidR="00862E62">
              <w:t xml:space="preserve"> and longevity</w:t>
            </w:r>
            <w:r>
              <w:t xml:space="preserve">. </w:t>
            </w:r>
            <w:r w:rsidRPr="000C60B6">
              <w:t xml:space="preserve">OASIS (Organization for the Advancement of Structured Information Standards) developed the XACML (eXtensible Access Control Markup Language) standard for writing/defining requests and policies and the </w:t>
            </w:r>
            <w:r>
              <w:t>evaluation</w:t>
            </w:r>
            <w:r w:rsidRPr="000C60B6">
              <w:t xml:space="preserve"> of the requests over sets of policies for the purpose of enforcing access control over resources. It is defined so the requests and policies are readable by humans but also have a well defined structure allowing for precise evaluation.</w:t>
            </w:r>
            <w:r>
              <w:t xml:space="preserve"> The standard uses ABAC. </w:t>
            </w:r>
            <w:r w:rsidRPr="000C60B6">
              <w:t xml:space="preserve">This work aims to create a security framework that utilizes ABAC and the XACML standard so that it can be </w:t>
            </w:r>
            <w:r>
              <w:t>used</w:t>
            </w:r>
            <w:r w:rsidRPr="000C60B6">
              <w:t xml:space="preserve"> </w:t>
            </w:r>
            <w:r w:rsidR="004538DF">
              <w:t>by</w:t>
            </w:r>
            <w:r w:rsidRPr="000C60B6">
              <w:t xml:space="preserve"> other systems and enforce access control over resources that need to be protected by allowing access only to authorised subjects. It </w:t>
            </w:r>
            <w:r w:rsidR="00862E62">
              <w:t xml:space="preserve">will </w:t>
            </w:r>
            <w:r w:rsidRPr="000C60B6">
              <w:t xml:space="preserve">also allow for fine grained defining </w:t>
            </w:r>
            <w:r>
              <w:t>o</w:t>
            </w:r>
            <w:ins w:id="63" w:author="Diogo José Domingues Regateiro" w:date="2015-06-02T11:57:00Z">
              <w:r w:rsidR="00BF462C">
                <w:t>f</w:t>
              </w:r>
            </w:ins>
            <w:del w:id="64" w:author="Diogo José Domingues Regateiro" w:date="2015-06-02T11:57:00Z">
              <w:r w:rsidDel="00BF462C">
                <w:delText>r</w:delText>
              </w:r>
            </w:del>
            <w:r>
              <w:t xml:space="preserve"> rules and requests </w:t>
            </w:r>
            <w:r w:rsidRPr="000C60B6">
              <w:t>for more precise</w:t>
            </w:r>
            <w:r>
              <w:t xml:space="preserve"> evaluation</w:t>
            </w:r>
            <w:r w:rsidRPr="000C60B6">
              <w:t xml:space="preserve"> and therefore</w:t>
            </w:r>
            <w:r>
              <w:t xml:space="preserve"> a</w:t>
            </w:r>
            <w:r w:rsidRPr="000C60B6">
              <w:t xml:space="preserve"> greater level of security. </w:t>
            </w:r>
            <w:r>
              <w:t>The primary use-case</w:t>
            </w:r>
            <w:r w:rsidRPr="000C60B6">
              <w:t xml:space="preserve"> scenario</w:t>
            </w:r>
            <w:r>
              <w:t>s are large IoT applications such as Smart City applications</w:t>
            </w:r>
            <w:ins w:id="65" w:author="Diogo José Domingues Regateiro" w:date="2015-06-02T11:58:00Z">
              <w:r w:rsidR="00BF462C">
                <w:t>,</w:t>
              </w:r>
            </w:ins>
            <w:r>
              <w:t xml:space="preserve"> including smart traffic monitoring, </w:t>
            </w:r>
            <w:r w:rsidRPr="000C60B6">
              <w:t>en</w:t>
            </w:r>
            <w:r>
              <w:t>ergy and utility consumption, personal healthcare monitoring</w:t>
            </w:r>
            <w:ins w:id="66" w:author="Diogo José Domingues Regateiro" w:date="2015-06-02T11:58:00Z">
              <w:r w:rsidR="00BF462C">
                <w:t>,</w:t>
              </w:r>
            </w:ins>
            <w:r>
              <w:t xml:space="preserve"> </w:t>
            </w:r>
            <w:del w:id="67" w:author="Diogo José Domingues Regateiro" w:date="2015-06-02T11:58:00Z">
              <w:r w:rsidDel="00BF462C">
                <w:delText xml:space="preserve">and </w:delText>
              </w:r>
            </w:del>
            <w:r>
              <w:t>etc. These application</w:t>
            </w:r>
            <w:r w:rsidR="004538DF">
              <w:t>s</w:t>
            </w:r>
            <w:r>
              <w:t xml:space="preserve"> deal with large quantities (Big Data) of confidential and/or personal data. A number of NoSQL (Not Only SQL) solutions exist for solving the problem of volume but security is still an issue. This work will use two NoSQL databases. A key-value database (Redis) for the storing of policies and a wide-column database (Cassandra) for storing sensor data and additional attribute data during testing.</w:t>
            </w:r>
          </w:p>
        </w:tc>
      </w:tr>
    </w:tbl>
    <w:p w:rsidR="001F539B" w:rsidRPr="009839D4" w:rsidRDefault="001F539B" w:rsidP="001F539B">
      <w:pPr>
        <w:sectPr w:rsidR="001F539B" w:rsidRPr="009839D4" w:rsidSect="00A72169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720" w:right="720" w:bottom="720" w:left="720" w:header="567" w:footer="567" w:gutter="0"/>
          <w:cols w:space="720"/>
          <w:titlePg/>
          <w:docGrid w:linePitch="299"/>
        </w:sectPr>
      </w:pPr>
    </w:p>
    <w:p w:rsidR="00703B0F" w:rsidRPr="00D332B5" w:rsidRDefault="00703B0F" w:rsidP="00FC75BE">
      <w:pPr>
        <w:pStyle w:val="Naslov1"/>
        <w:numPr>
          <w:ilvl w:val="0"/>
          <w:numId w:val="0"/>
        </w:numPr>
        <w:rPr>
          <w:lang w:val="en-GB"/>
        </w:rPr>
      </w:pPr>
    </w:p>
    <w:sectPr w:rsidR="00703B0F" w:rsidRPr="00D332B5" w:rsidSect="00FC75BE">
      <w:footerReference w:type="default" r:id="rId13"/>
      <w:type w:val="oddPage"/>
      <w:pgSz w:w="11906" w:h="16838" w:code="9"/>
      <w:pgMar w:top="1701" w:right="1418" w:bottom="1701" w:left="1701" w:header="567" w:footer="567" w:gutter="0"/>
      <w:pgNumType w:fmt="upperRoman"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FD7" w:rsidRDefault="00276FD7" w:rsidP="000E5F3B">
      <w:pPr>
        <w:spacing w:line="240" w:lineRule="auto"/>
      </w:pPr>
      <w:r>
        <w:separator/>
      </w:r>
    </w:p>
  </w:endnote>
  <w:endnote w:type="continuationSeparator" w:id="0">
    <w:p w:rsidR="00276FD7" w:rsidRDefault="00276FD7" w:rsidP="000E5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26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49B2" w:rsidRPr="00E6750B" w:rsidRDefault="001D5E5D" w:rsidP="00E6750B">
        <w:pPr>
          <w:pStyle w:val="Podnoje"/>
          <w:pBdr>
            <w:top w:val="single" w:sz="4" w:space="1" w:color="D9D9D9" w:themeColor="background1" w:themeShade="D9"/>
          </w:pBdr>
          <w:jc w:val="left"/>
          <w:rPr>
            <w:b/>
          </w:rPr>
        </w:pPr>
        <w:r w:rsidRPr="001D5E5D">
          <w:fldChar w:fldCharType="begin"/>
        </w:r>
        <w:r w:rsidR="00D35ACB">
          <w:instrText xml:space="preserve"> PAGE   \* MERGEFORMAT </w:instrText>
        </w:r>
        <w:r w:rsidRPr="001D5E5D">
          <w:fldChar w:fldCharType="separate"/>
        </w:r>
        <w:r w:rsidR="00E178B9" w:rsidRPr="00E178B9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0749B2">
          <w:rPr>
            <w:b/>
          </w:rPr>
          <w:t xml:space="preserve"> | </w:t>
        </w:r>
        <w:r w:rsidR="000749B2" w:rsidRPr="00F53210">
          <w:rPr>
            <w:b/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26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49B2" w:rsidRDefault="000749B2" w:rsidP="00E6750B">
        <w:pPr>
          <w:pStyle w:val="Podnoje"/>
          <w:pBdr>
            <w:top w:val="single" w:sz="4" w:space="1" w:color="D9D9D9" w:themeColor="background1" w:themeShade="D9"/>
          </w:pBdr>
          <w:jc w:val="right"/>
        </w:pPr>
        <w:r w:rsidRPr="00F53210">
          <w:rPr>
            <w:b/>
            <w:color w:val="7F7F7F" w:themeColor="background1" w:themeShade="7F"/>
            <w:spacing w:val="60"/>
          </w:rPr>
          <w:t>Page</w:t>
        </w:r>
        <w:r>
          <w:t xml:space="preserve"> </w:t>
        </w:r>
        <w:r w:rsidRPr="00F53210">
          <w:rPr>
            <w:b/>
            <w:color w:val="262626" w:themeColor="text1" w:themeTint="D9"/>
          </w:rPr>
          <w:t>|</w:t>
        </w:r>
        <w:r>
          <w:t xml:space="preserve"> </w:t>
        </w:r>
        <w:r w:rsidR="001D5E5D" w:rsidRPr="00F53210">
          <w:rPr>
            <w:b/>
          </w:rPr>
          <w:fldChar w:fldCharType="begin"/>
        </w:r>
        <w:r w:rsidRPr="00F53210">
          <w:rPr>
            <w:b/>
          </w:rPr>
          <w:instrText xml:space="preserve"> PAGE   \* MERGEFORMAT </w:instrText>
        </w:r>
        <w:r w:rsidR="001D5E5D" w:rsidRPr="00F53210">
          <w:rPr>
            <w:b/>
          </w:rPr>
          <w:fldChar w:fldCharType="separate"/>
        </w:r>
        <w:r w:rsidR="00E178B9">
          <w:rPr>
            <w:b/>
            <w:noProof/>
          </w:rPr>
          <w:t>3</w:t>
        </w:r>
        <w:r w:rsidR="001D5E5D" w:rsidRPr="00F53210">
          <w:rPr>
            <w:b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B2" w:rsidRDefault="000749B2" w:rsidP="00D5404A">
    <w:pPr>
      <w:pStyle w:val="Podnoje"/>
      <w:pBdr>
        <w:top w:val="single" w:sz="4" w:space="1" w:color="D9D9D9" w:themeColor="background1" w:themeShade="D9"/>
      </w:pBdr>
      <w:jc w:val="right"/>
    </w:pPr>
    <w:r w:rsidRPr="00F53210">
      <w:rPr>
        <w:b/>
        <w:color w:val="7F7F7F" w:themeColor="background1" w:themeShade="7F"/>
        <w:spacing w:val="60"/>
      </w:rPr>
      <w:t>Page</w:t>
    </w:r>
    <w:r>
      <w:t xml:space="preserve"> </w:t>
    </w:r>
    <w:r>
      <w:rPr>
        <w:b/>
      </w:rPr>
      <w:t>|</w:t>
    </w:r>
    <w:r>
      <w:t xml:space="preserve"> </w:t>
    </w:r>
    <w:sdt>
      <w:sdtPr>
        <w:id w:val="8521167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D5E5D" w:rsidRPr="00C22D26">
          <w:rPr>
            <w:b/>
          </w:rPr>
          <w:fldChar w:fldCharType="begin"/>
        </w:r>
        <w:r w:rsidRPr="00C22D26">
          <w:rPr>
            <w:b/>
          </w:rPr>
          <w:instrText xml:space="preserve"> PAGE   \* MERGEFORMAT </w:instrText>
        </w:r>
        <w:r w:rsidR="001D5E5D" w:rsidRPr="00C22D26">
          <w:rPr>
            <w:b/>
          </w:rPr>
          <w:fldChar w:fldCharType="separate"/>
        </w:r>
        <w:r w:rsidR="00E178B9">
          <w:rPr>
            <w:b/>
            <w:noProof/>
          </w:rPr>
          <w:t>I</w:t>
        </w:r>
        <w:r w:rsidR="001D5E5D" w:rsidRPr="00C22D26">
          <w:rPr>
            <w:b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FD7" w:rsidRDefault="00276FD7" w:rsidP="000E5F3B">
      <w:pPr>
        <w:spacing w:line="240" w:lineRule="auto"/>
      </w:pPr>
      <w:r>
        <w:separator/>
      </w:r>
    </w:p>
  </w:footnote>
  <w:footnote w:type="continuationSeparator" w:id="0">
    <w:p w:rsidR="00276FD7" w:rsidRDefault="00276FD7" w:rsidP="000E5F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1" w:type="pct"/>
      <w:tblInd w:w="-1152" w:type="dxa"/>
      <w:tblBorders>
        <w:insideV w:val="single" w:sz="4" w:space="0" w:color="auto"/>
      </w:tblBorders>
      <w:tblLook w:val="04A0"/>
    </w:tblPr>
    <w:tblGrid>
      <w:gridCol w:w="1402"/>
      <w:gridCol w:w="18288"/>
      <w:gridCol w:w="522"/>
    </w:tblGrid>
    <w:tr w:rsidR="000749B2" w:rsidRPr="008C5E72" w:rsidTr="00117AE5">
      <w:tc>
        <w:tcPr>
          <w:tcW w:w="1402" w:type="dxa"/>
        </w:tcPr>
        <w:p w:rsidR="000749B2" w:rsidRPr="008C5E72" w:rsidRDefault="001D5E5D">
          <w:pPr>
            <w:pStyle w:val="Zaglavlje"/>
            <w:jc w:val="right"/>
            <w:rPr>
              <w:b/>
            </w:rPr>
          </w:pPr>
          <w:r w:rsidRPr="008C5E72">
            <w:rPr>
              <w:b/>
            </w:rPr>
            <w:fldChar w:fldCharType="begin"/>
          </w:r>
          <w:r w:rsidR="000749B2" w:rsidRPr="008C5E72">
            <w:rPr>
              <w:b/>
            </w:rPr>
            <w:instrText xml:space="preserve"> PAGE   \* MERGEFORMAT </w:instrText>
          </w:r>
          <w:r w:rsidRPr="008C5E72">
            <w:rPr>
              <w:b/>
            </w:rPr>
            <w:fldChar w:fldCharType="separate"/>
          </w:r>
          <w:r w:rsidR="00E178B9">
            <w:rPr>
              <w:b/>
              <w:noProof/>
            </w:rPr>
            <w:t>2</w:t>
          </w:r>
          <w:r w:rsidRPr="008C5E72">
            <w:rPr>
              <w:b/>
            </w:rPr>
            <w:fldChar w:fldCharType="end"/>
          </w:r>
        </w:p>
      </w:tc>
      <w:tc>
        <w:tcPr>
          <w:tcW w:w="18288" w:type="dxa"/>
        </w:tcPr>
        <w:sdt>
          <w:sdtPr>
            <w:rPr>
              <w:bCs/>
              <w:color w:val="262626" w:themeColor="text1" w:themeTint="D9"/>
            </w:rPr>
            <w:alias w:val="Naslov"/>
            <w:id w:val="3532613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749B2" w:rsidRPr="008C5E72" w:rsidRDefault="000749B2" w:rsidP="00A93746">
              <w:pPr>
                <w:pStyle w:val="Zaglavlje"/>
                <w:jc w:val="left"/>
                <w:rPr>
                  <w:bCs/>
                  <w:color w:val="262626" w:themeColor="text1" w:themeTint="D9"/>
                </w:rPr>
              </w:pPr>
              <w:r w:rsidRPr="008C5E72">
                <w:rPr>
                  <w:bCs/>
                  <w:color w:val="262626" w:themeColor="text1" w:themeTint="D9"/>
                </w:rPr>
                <w:t>University of Aveiro, Department of Electronics, Telecommunications and Informatics</w:t>
              </w:r>
            </w:p>
          </w:sdtContent>
        </w:sdt>
      </w:tc>
      <w:tc>
        <w:tcPr>
          <w:tcW w:w="522" w:type="dxa"/>
          <w:noWrap/>
        </w:tcPr>
        <w:p w:rsidR="000749B2" w:rsidRPr="008C5E72" w:rsidRDefault="000749B2">
          <w:pPr>
            <w:pStyle w:val="Zaglavlje"/>
            <w:rPr>
              <w:b/>
              <w:color w:val="262626" w:themeColor="text1" w:themeTint="D9"/>
            </w:rPr>
          </w:pPr>
        </w:p>
      </w:tc>
    </w:tr>
  </w:tbl>
  <w:p w:rsidR="000749B2" w:rsidRPr="008C5E72" w:rsidRDefault="000749B2">
    <w:pPr>
      <w:pStyle w:val="Zaglavlj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eetkatablice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163"/>
      <w:gridCol w:w="1519"/>
    </w:tblGrid>
    <w:tr w:rsidR="000749B2" w:rsidRPr="00A93746" w:rsidTr="00117AE5">
      <w:tc>
        <w:tcPr>
          <w:tcW w:w="4289" w:type="pct"/>
          <w:tcBorders>
            <w:right w:val="single" w:sz="6" w:space="0" w:color="000000" w:themeColor="text1"/>
          </w:tcBorders>
        </w:tcPr>
        <w:p w:rsidR="000749B2" w:rsidRPr="00A93746" w:rsidRDefault="000749B2">
          <w:pPr>
            <w:pStyle w:val="Zaglavlje"/>
            <w:jc w:val="right"/>
            <w:rPr>
              <w:rFonts w:ascii="Times New Roman" w:hAnsi="Times New Roman" w:cs="Times New Roman"/>
              <w:bCs/>
              <w:color w:val="262626" w:themeColor="text1" w:themeTint="D9"/>
            </w:rPr>
          </w:pPr>
          <w:r w:rsidRPr="00A93746">
            <w:rPr>
              <w:rFonts w:ascii="Times New Roman" w:hAnsi="Times New Roman" w:cs="Times New Roman"/>
              <w:snapToGrid w:val="0"/>
              <w:color w:val="262626" w:themeColor="text1" w:themeTint="D9"/>
            </w:rPr>
            <w:t>An ABAC framework for IoT applications, utilizing the OASIS XACML standard</w:t>
          </w:r>
        </w:p>
      </w:tc>
      <w:tc>
        <w:tcPr>
          <w:tcW w:w="711" w:type="pct"/>
          <w:tcBorders>
            <w:left w:val="single" w:sz="6" w:space="0" w:color="000000" w:themeColor="text1"/>
          </w:tcBorders>
        </w:tcPr>
        <w:p w:rsidR="000749B2" w:rsidRPr="00A93746" w:rsidRDefault="001D5E5D">
          <w:pPr>
            <w:pStyle w:val="Zaglavlje"/>
            <w:rPr>
              <w:b/>
            </w:rPr>
          </w:pPr>
          <w:r w:rsidRPr="00A93746">
            <w:rPr>
              <w:b/>
            </w:rPr>
            <w:fldChar w:fldCharType="begin"/>
          </w:r>
          <w:r w:rsidR="000749B2" w:rsidRPr="00A93746">
            <w:rPr>
              <w:b/>
            </w:rPr>
            <w:instrText xml:space="preserve"> PAGE   \* MERGEFORMAT </w:instrText>
          </w:r>
          <w:r w:rsidRPr="00A93746">
            <w:rPr>
              <w:b/>
            </w:rPr>
            <w:fldChar w:fldCharType="separate"/>
          </w:r>
          <w:r w:rsidR="00E178B9">
            <w:rPr>
              <w:b/>
              <w:noProof/>
            </w:rPr>
            <w:t>I</w:t>
          </w:r>
          <w:r w:rsidRPr="00A93746">
            <w:rPr>
              <w:b/>
            </w:rPr>
            <w:fldChar w:fldCharType="end"/>
          </w:r>
        </w:p>
      </w:tc>
    </w:tr>
  </w:tbl>
  <w:p w:rsidR="000749B2" w:rsidRPr="00A93746" w:rsidRDefault="000749B2" w:rsidP="006E6BAE">
    <w:pPr>
      <w:pStyle w:val="Zaglavlje"/>
      <w:tabs>
        <w:tab w:val="clear" w:pos="4252"/>
        <w:tab w:val="clear" w:pos="8504"/>
        <w:tab w:val="right" w:pos="878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1609D38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EF7"/>
    <w:multiLevelType w:val="hybridMultilevel"/>
    <w:tmpl w:val="347A8A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10B77"/>
    <w:multiLevelType w:val="multilevel"/>
    <w:tmpl w:val="041A001F"/>
    <w:styleLink w:val="Custom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1157EEF"/>
    <w:multiLevelType w:val="hybridMultilevel"/>
    <w:tmpl w:val="FECCA2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330AA"/>
    <w:multiLevelType w:val="hybridMultilevel"/>
    <w:tmpl w:val="6214FD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D72F3"/>
    <w:multiLevelType w:val="hybridMultilevel"/>
    <w:tmpl w:val="69464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164CD"/>
    <w:multiLevelType w:val="hybridMultilevel"/>
    <w:tmpl w:val="CE7E48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E1B17"/>
    <w:multiLevelType w:val="hybridMultilevel"/>
    <w:tmpl w:val="C9F2E2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4528A"/>
    <w:multiLevelType w:val="hybridMultilevel"/>
    <w:tmpl w:val="C5AAA9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15441"/>
    <w:multiLevelType w:val="multilevel"/>
    <w:tmpl w:val="9E5C9DC8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718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A3D264E"/>
    <w:multiLevelType w:val="hybridMultilevel"/>
    <w:tmpl w:val="688654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6330B"/>
    <w:multiLevelType w:val="hybridMultilevel"/>
    <w:tmpl w:val="E1C4BE04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C0C0E"/>
    <w:multiLevelType w:val="hybridMultilevel"/>
    <w:tmpl w:val="90BCFC9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6C72"/>
    <w:multiLevelType w:val="hybridMultilevel"/>
    <w:tmpl w:val="53FA0394"/>
    <w:lvl w:ilvl="0" w:tplc="041A000F">
      <w:start w:val="1"/>
      <w:numFmt w:val="decimal"/>
      <w:lvlText w:val="%1."/>
      <w:lvlJc w:val="left"/>
      <w:pPr>
        <w:ind w:left="644" w:hanging="360"/>
      </w:p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152583E"/>
    <w:multiLevelType w:val="hybridMultilevel"/>
    <w:tmpl w:val="168412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2A404B"/>
    <w:multiLevelType w:val="hybridMultilevel"/>
    <w:tmpl w:val="6A92DE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85281"/>
    <w:multiLevelType w:val="hybridMultilevel"/>
    <w:tmpl w:val="B46E845A"/>
    <w:lvl w:ilvl="0" w:tplc="041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3BB25C8A"/>
    <w:multiLevelType w:val="multilevel"/>
    <w:tmpl w:val="041A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8">
    <w:nsid w:val="40E3179A"/>
    <w:multiLevelType w:val="multilevel"/>
    <w:tmpl w:val="613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3C63F1"/>
    <w:multiLevelType w:val="hybridMultilevel"/>
    <w:tmpl w:val="AEE88C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82BFC"/>
    <w:multiLevelType w:val="hybridMultilevel"/>
    <w:tmpl w:val="4EEC10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442E1C"/>
    <w:multiLevelType w:val="hybridMultilevel"/>
    <w:tmpl w:val="4E8EFB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90B7B"/>
    <w:multiLevelType w:val="hybridMultilevel"/>
    <w:tmpl w:val="52421F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25B16"/>
    <w:multiLevelType w:val="hybridMultilevel"/>
    <w:tmpl w:val="380A5F5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5D73CC"/>
    <w:multiLevelType w:val="hybridMultilevel"/>
    <w:tmpl w:val="5EFC79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E7495"/>
    <w:multiLevelType w:val="hybridMultilevel"/>
    <w:tmpl w:val="AD148B0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9F3478"/>
    <w:multiLevelType w:val="hybridMultilevel"/>
    <w:tmpl w:val="34761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C27C6F"/>
    <w:multiLevelType w:val="multilevel"/>
    <w:tmpl w:val="1E8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9446A7"/>
    <w:multiLevelType w:val="hybridMultilevel"/>
    <w:tmpl w:val="7D1C07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61F39"/>
    <w:multiLevelType w:val="hybridMultilevel"/>
    <w:tmpl w:val="4D784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E6564"/>
    <w:multiLevelType w:val="hybridMultilevel"/>
    <w:tmpl w:val="1A2427CC"/>
    <w:lvl w:ilvl="0" w:tplc="041A000F">
      <w:start w:val="1"/>
      <w:numFmt w:val="decimal"/>
      <w:lvlText w:val="%1."/>
      <w:lvlJc w:val="left"/>
      <w:pPr>
        <w:ind w:left="766" w:hanging="360"/>
      </w:pPr>
    </w:lvl>
    <w:lvl w:ilvl="1" w:tplc="041A0019" w:tentative="1">
      <w:start w:val="1"/>
      <w:numFmt w:val="lowerLetter"/>
      <w:lvlText w:val="%2."/>
      <w:lvlJc w:val="left"/>
      <w:pPr>
        <w:ind w:left="1486" w:hanging="360"/>
      </w:pPr>
    </w:lvl>
    <w:lvl w:ilvl="2" w:tplc="041A001B" w:tentative="1">
      <w:start w:val="1"/>
      <w:numFmt w:val="lowerRoman"/>
      <w:lvlText w:val="%3."/>
      <w:lvlJc w:val="right"/>
      <w:pPr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1">
    <w:nsid w:val="7B0676BA"/>
    <w:multiLevelType w:val="hybridMultilevel"/>
    <w:tmpl w:val="1AB4B114"/>
    <w:lvl w:ilvl="0" w:tplc="041A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>
    <w:nsid w:val="7BB770DF"/>
    <w:multiLevelType w:val="hybridMultilevel"/>
    <w:tmpl w:val="C930CE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0"/>
  </w:num>
  <w:num w:numId="4">
    <w:abstractNumId w:val="21"/>
  </w:num>
  <w:num w:numId="5">
    <w:abstractNumId w:val="1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2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27"/>
  </w:num>
  <w:num w:numId="14">
    <w:abstractNumId w:val="7"/>
  </w:num>
  <w:num w:numId="15">
    <w:abstractNumId w:val="28"/>
  </w:num>
  <w:num w:numId="16">
    <w:abstractNumId w:val="32"/>
  </w:num>
  <w:num w:numId="17">
    <w:abstractNumId w:val="24"/>
  </w:num>
  <w:num w:numId="18">
    <w:abstractNumId w:val="19"/>
  </w:num>
  <w:num w:numId="19">
    <w:abstractNumId w:val="5"/>
  </w:num>
  <w:num w:numId="20">
    <w:abstractNumId w:val="26"/>
  </w:num>
  <w:num w:numId="21">
    <w:abstractNumId w:val="10"/>
  </w:num>
  <w:num w:numId="22">
    <w:abstractNumId w:val="2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3"/>
  </w:num>
  <w:num w:numId="29">
    <w:abstractNumId w:val="31"/>
  </w:num>
  <w:num w:numId="30">
    <w:abstractNumId w:val="6"/>
  </w:num>
  <w:num w:numId="31">
    <w:abstractNumId w:val="4"/>
  </w:num>
  <w:num w:numId="32">
    <w:abstractNumId w:val="25"/>
  </w:num>
  <w:num w:numId="33">
    <w:abstractNumId w:val="15"/>
  </w:num>
  <w:num w:numId="34">
    <w:abstractNumId w:val="0"/>
  </w:num>
  <w:num w:numId="35">
    <w:abstractNumId w:val="23"/>
  </w:num>
  <w:num w:numId="36">
    <w:abstractNumId w:val="22"/>
  </w:num>
  <w:num w:numId="37">
    <w:abstractNumId w:val="20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ogo José Domingues Regateiro">
    <w15:presenceInfo w15:providerId="Windows Live" w15:userId="bd2fa68bdd3662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attachedTemplate r:id="rId1"/>
  <w:stylePaneFormatFilter w:val="3F01"/>
  <w:trackRevisions/>
  <w:defaultTabStop w:val="720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13E69"/>
    <w:rsid w:val="0000313B"/>
    <w:rsid w:val="000040C4"/>
    <w:rsid w:val="00010A6F"/>
    <w:rsid w:val="00010B25"/>
    <w:rsid w:val="0001219C"/>
    <w:rsid w:val="00013E69"/>
    <w:rsid w:val="00014761"/>
    <w:rsid w:val="00016255"/>
    <w:rsid w:val="00016BBF"/>
    <w:rsid w:val="00016EB7"/>
    <w:rsid w:val="000170B1"/>
    <w:rsid w:val="00022E2F"/>
    <w:rsid w:val="0002769C"/>
    <w:rsid w:val="000325DF"/>
    <w:rsid w:val="00034731"/>
    <w:rsid w:val="00034EA2"/>
    <w:rsid w:val="00035643"/>
    <w:rsid w:val="00036000"/>
    <w:rsid w:val="00036087"/>
    <w:rsid w:val="00036CE2"/>
    <w:rsid w:val="000376E1"/>
    <w:rsid w:val="00037B33"/>
    <w:rsid w:val="000420E7"/>
    <w:rsid w:val="00043AC4"/>
    <w:rsid w:val="0004541F"/>
    <w:rsid w:val="000514FD"/>
    <w:rsid w:val="00052B70"/>
    <w:rsid w:val="00060285"/>
    <w:rsid w:val="000659C3"/>
    <w:rsid w:val="000738DB"/>
    <w:rsid w:val="000749B2"/>
    <w:rsid w:val="00081E8F"/>
    <w:rsid w:val="00082907"/>
    <w:rsid w:val="000834B5"/>
    <w:rsid w:val="00084496"/>
    <w:rsid w:val="000849DD"/>
    <w:rsid w:val="000850FC"/>
    <w:rsid w:val="000870D9"/>
    <w:rsid w:val="00091F28"/>
    <w:rsid w:val="00093061"/>
    <w:rsid w:val="0009424A"/>
    <w:rsid w:val="0009437C"/>
    <w:rsid w:val="00095580"/>
    <w:rsid w:val="000A1741"/>
    <w:rsid w:val="000A27DB"/>
    <w:rsid w:val="000A2FF3"/>
    <w:rsid w:val="000A34C8"/>
    <w:rsid w:val="000A5CE7"/>
    <w:rsid w:val="000A7BB4"/>
    <w:rsid w:val="000B00BB"/>
    <w:rsid w:val="000B063B"/>
    <w:rsid w:val="000B0CBB"/>
    <w:rsid w:val="000B1208"/>
    <w:rsid w:val="000B1E5A"/>
    <w:rsid w:val="000B368E"/>
    <w:rsid w:val="000B6851"/>
    <w:rsid w:val="000C1F6A"/>
    <w:rsid w:val="000C2FC0"/>
    <w:rsid w:val="000C3FEA"/>
    <w:rsid w:val="000C4818"/>
    <w:rsid w:val="000C5528"/>
    <w:rsid w:val="000C5D0C"/>
    <w:rsid w:val="000C7193"/>
    <w:rsid w:val="000D637A"/>
    <w:rsid w:val="000D74D4"/>
    <w:rsid w:val="000E2640"/>
    <w:rsid w:val="000E457F"/>
    <w:rsid w:val="000E5928"/>
    <w:rsid w:val="000E5F3B"/>
    <w:rsid w:val="000E6E69"/>
    <w:rsid w:val="000F1CA6"/>
    <w:rsid w:val="000F236B"/>
    <w:rsid w:val="000F28B6"/>
    <w:rsid w:val="000F2F6A"/>
    <w:rsid w:val="000F3932"/>
    <w:rsid w:val="000F3DEC"/>
    <w:rsid w:val="000F42EE"/>
    <w:rsid w:val="000F4A7C"/>
    <w:rsid w:val="000F6C24"/>
    <w:rsid w:val="000F7350"/>
    <w:rsid w:val="00100553"/>
    <w:rsid w:val="00102F25"/>
    <w:rsid w:val="00103373"/>
    <w:rsid w:val="00103719"/>
    <w:rsid w:val="0010590D"/>
    <w:rsid w:val="0010732A"/>
    <w:rsid w:val="00110155"/>
    <w:rsid w:val="001103B6"/>
    <w:rsid w:val="0011120E"/>
    <w:rsid w:val="00112136"/>
    <w:rsid w:val="00113EFE"/>
    <w:rsid w:val="00117AE5"/>
    <w:rsid w:val="001243F8"/>
    <w:rsid w:val="001263D7"/>
    <w:rsid w:val="001267E1"/>
    <w:rsid w:val="00127DA5"/>
    <w:rsid w:val="0013157E"/>
    <w:rsid w:val="001461B0"/>
    <w:rsid w:val="001518C1"/>
    <w:rsid w:val="001531D1"/>
    <w:rsid w:val="00153855"/>
    <w:rsid w:val="001561EA"/>
    <w:rsid w:val="0015770D"/>
    <w:rsid w:val="00161BAC"/>
    <w:rsid w:val="00163E7C"/>
    <w:rsid w:val="00164FC5"/>
    <w:rsid w:val="00171445"/>
    <w:rsid w:val="00173631"/>
    <w:rsid w:val="00186D29"/>
    <w:rsid w:val="0019010D"/>
    <w:rsid w:val="00192016"/>
    <w:rsid w:val="00193231"/>
    <w:rsid w:val="00194159"/>
    <w:rsid w:val="001945FA"/>
    <w:rsid w:val="00196E72"/>
    <w:rsid w:val="00197739"/>
    <w:rsid w:val="001A1EA6"/>
    <w:rsid w:val="001A3221"/>
    <w:rsid w:val="001A4277"/>
    <w:rsid w:val="001B4B8A"/>
    <w:rsid w:val="001B7E86"/>
    <w:rsid w:val="001C262C"/>
    <w:rsid w:val="001C411C"/>
    <w:rsid w:val="001C6255"/>
    <w:rsid w:val="001D2B8F"/>
    <w:rsid w:val="001D55A0"/>
    <w:rsid w:val="001D5E5D"/>
    <w:rsid w:val="001D6268"/>
    <w:rsid w:val="001E2305"/>
    <w:rsid w:val="001E62BE"/>
    <w:rsid w:val="001F02E7"/>
    <w:rsid w:val="001F0E93"/>
    <w:rsid w:val="001F21CE"/>
    <w:rsid w:val="001F413C"/>
    <w:rsid w:val="001F5180"/>
    <w:rsid w:val="001F539B"/>
    <w:rsid w:val="001F5B17"/>
    <w:rsid w:val="00200230"/>
    <w:rsid w:val="00201B83"/>
    <w:rsid w:val="002026D1"/>
    <w:rsid w:val="00207517"/>
    <w:rsid w:val="00207B5F"/>
    <w:rsid w:val="00210FDA"/>
    <w:rsid w:val="00214116"/>
    <w:rsid w:val="0021570C"/>
    <w:rsid w:val="002175ED"/>
    <w:rsid w:val="0022219C"/>
    <w:rsid w:val="00223561"/>
    <w:rsid w:val="00227519"/>
    <w:rsid w:val="002278BA"/>
    <w:rsid w:val="00231318"/>
    <w:rsid w:val="00231CE4"/>
    <w:rsid w:val="002335F1"/>
    <w:rsid w:val="00233C2E"/>
    <w:rsid w:val="00234E92"/>
    <w:rsid w:val="0024256C"/>
    <w:rsid w:val="002447D5"/>
    <w:rsid w:val="002454DE"/>
    <w:rsid w:val="00251324"/>
    <w:rsid w:val="00252ECB"/>
    <w:rsid w:val="002530A4"/>
    <w:rsid w:val="0025510A"/>
    <w:rsid w:val="00257130"/>
    <w:rsid w:val="00261F64"/>
    <w:rsid w:val="002629F7"/>
    <w:rsid w:val="002650DB"/>
    <w:rsid w:val="00265BF3"/>
    <w:rsid w:val="00276FD7"/>
    <w:rsid w:val="002804F5"/>
    <w:rsid w:val="00284BD0"/>
    <w:rsid w:val="00285116"/>
    <w:rsid w:val="00291394"/>
    <w:rsid w:val="0029165F"/>
    <w:rsid w:val="00291C05"/>
    <w:rsid w:val="002926A3"/>
    <w:rsid w:val="00296122"/>
    <w:rsid w:val="00297ACE"/>
    <w:rsid w:val="002A20F3"/>
    <w:rsid w:val="002A61B9"/>
    <w:rsid w:val="002B4334"/>
    <w:rsid w:val="002B75AA"/>
    <w:rsid w:val="002C02F5"/>
    <w:rsid w:val="002C23F3"/>
    <w:rsid w:val="002C3229"/>
    <w:rsid w:val="002C348C"/>
    <w:rsid w:val="002C35A1"/>
    <w:rsid w:val="002C363B"/>
    <w:rsid w:val="002C49F5"/>
    <w:rsid w:val="002C4D2F"/>
    <w:rsid w:val="002C4E41"/>
    <w:rsid w:val="002C5D02"/>
    <w:rsid w:val="002D3BFE"/>
    <w:rsid w:val="002E01AA"/>
    <w:rsid w:val="002E0EA1"/>
    <w:rsid w:val="002E3CC1"/>
    <w:rsid w:val="002E4E2B"/>
    <w:rsid w:val="002E4F46"/>
    <w:rsid w:val="002E5B7D"/>
    <w:rsid w:val="002E756D"/>
    <w:rsid w:val="002F37A0"/>
    <w:rsid w:val="002F711A"/>
    <w:rsid w:val="002F7816"/>
    <w:rsid w:val="002F7F43"/>
    <w:rsid w:val="00301687"/>
    <w:rsid w:val="00302535"/>
    <w:rsid w:val="00307918"/>
    <w:rsid w:val="00312748"/>
    <w:rsid w:val="00320E2D"/>
    <w:rsid w:val="0032100D"/>
    <w:rsid w:val="00321B28"/>
    <w:rsid w:val="003256A7"/>
    <w:rsid w:val="003401C0"/>
    <w:rsid w:val="0034066B"/>
    <w:rsid w:val="00343B1B"/>
    <w:rsid w:val="00343F8A"/>
    <w:rsid w:val="003459D4"/>
    <w:rsid w:val="00346B10"/>
    <w:rsid w:val="00346DB2"/>
    <w:rsid w:val="003508C9"/>
    <w:rsid w:val="0035332E"/>
    <w:rsid w:val="003562B6"/>
    <w:rsid w:val="00357907"/>
    <w:rsid w:val="00360A5B"/>
    <w:rsid w:val="0036227D"/>
    <w:rsid w:val="00363A20"/>
    <w:rsid w:val="003655F5"/>
    <w:rsid w:val="00371A1A"/>
    <w:rsid w:val="00380FA8"/>
    <w:rsid w:val="0038198C"/>
    <w:rsid w:val="003827BE"/>
    <w:rsid w:val="003833D8"/>
    <w:rsid w:val="00385810"/>
    <w:rsid w:val="00385CD8"/>
    <w:rsid w:val="00387B85"/>
    <w:rsid w:val="00387F33"/>
    <w:rsid w:val="00390B89"/>
    <w:rsid w:val="003930C9"/>
    <w:rsid w:val="0039315C"/>
    <w:rsid w:val="00395706"/>
    <w:rsid w:val="00396E56"/>
    <w:rsid w:val="003B1316"/>
    <w:rsid w:val="003B163B"/>
    <w:rsid w:val="003B1DC1"/>
    <w:rsid w:val="003B1F4E"/>
    <w:rsid w:val="003B3771"/>
    <w:rsid w:val="003B4463"/>
    <w:rsid w:val="003B4DA4"/>
    <w:rsid w:val="003B6D8F"/>
    <w:rsid w:val="003B70DB"/>
    <w:rsid w:val="003C0A4E"/>
    <w:rsid w:val="003C4675"/>
    <w:rsid w:val="003C4BC5"/>
    <w:rsid w:val="003C4F7F"/>
    <w:rsid w:val="003C6243"/>
    <w:rsid w:val="003D3B6A"/>
    <w:rsid w:val="003D5FE0"/>
    <w:rsid w:val="003D675A"/>
    <w:rsid w:val="003E15C8"/>
    <w:rsid w:val="003E19F2"/>
    <w:rsid w:val="003E2DDC"/>
    <w:rsid w:val="003E2ED4"/>
    <w:rsid w:val="003E3E7B"/>
    <w:rsid w:val="003E4297"/>
    <w:rsid w:val="003E46B9"/>
    <w:rsid w:val="003E762B"/>
    <w:rsid w:val="003F2A25"/>
    <w:rsid w:val="004039A0"/>
    <w:rsid w:val="00404458"/>
    <w:rsid w:val="00405B7E"/>
    <w:rsid w:val="00406EF3"/>
    <w:rsid w:val="00415B31"/>
    <w:rsid w:val="00416229"/>
    <w:rsid w:val="00416614"/>
    <w:rsid w:val="00422143"/>
    <w:rsid w:val="00424C9A"/>
    <w:rsid w:val="00425EFC"/>
    <w:rsid w:val="004306B6"/>
    <w:rsid w:val="004343FA"/>
    <w:rsid w:val="00434787"/>
    <w:rsid w:val="00436CD4"/>
    <w:rsid w:val="00442982"/>
    <w:rsid w:val="004447B8"/>
    <w:rsid w:val="004521A5"/>
    <w:rsid w:val="004538DF"/>
    <w:rsid w:val="0045557F"/>
    <w:rsid w:val="00457FFD"/>
    <w:rsid w:val="004601B8"/>
    <w:rsid w:val="00460ED0"/>
    <w:rsid w:val="0046124F"/>
    <w:rsid w:val="00461ED0"/>
    <w:rsid w:val="00464FFD"/>
    <w:rsid w:val="00467ED0"/>
    <w:rsid w:val="00473303"/>
    <w:rsid w:val="004741D6"/>
    <w:rsid w:val="0047422A"/>
    <w:rsid w:val="0047506B"/>
    <w:rsid w:val="00475ECC"/>
    <w:rsid w:val="00480C2B"/>
    <w:rsid w:val="00483D71"/>
    <w:rsid w:val="004842EF"/>
    <w:rsid w:val="00487950"/>
    <w:rsid w:val="00487D90"/>
    <w:rsid w:val="004902AE"/>
    <w:rsid w:val="004965D0"/>
    <w:rsid w:val="00496684"/>
    <w:rsid w:val="00496FA3"/>
    <w:rsid w:val="004A18E5"/>
    <w:rsid w:val="004A1F5E"/>
    <w:rsid w:val="004A4599"/>
    <w:rsid w:val="004A69E8"/>
    <w:rsid w:val="004A7C4D"/>
    <w:rsid w:val="004B0E31"/>
    <w:rsid w:val="004B4C45"/>
    <w:rsid w:val="004C0065"/>
    <w:rsid w:val="004C14DA"/>
    <w:rsid w:val="004C484C"/>
    <w:rsid w:val="004C4C33"/>
    <w:rsid w:val="004C570B"/>
    <w:rsid w:val="004C59D2"/>
    <w:rsid w:val="004D0544"/>
    <w:rsid w:val="004D0D09"/>
    <w:rsid w:val="004D4697"/>
    <w:rsid w:val="004D7C3F"/>
    <w:rsid w:val="004E05B0"/>
    <w:rsid w:val="004E1F69"/>
    <w:rsid w:val="004E288F"/>
    <w:rsid w:val="004E3BB3"/>
    <w:rsid w:val="004E718F"/>
    <w:rsid w:val="004F2A99"/>
    <w:rsid w:val="004F373D"/>
    <w:rsid w:val="004F4C77"/>
    <w:rsid w:val="004F598B"/>
    <w:rsid w:val="004F5BF9"/>
    <w:rsid w:val="004F70C1"/>
    <w:rsid w:val="004F7CFC"/>
    <w:rsid w:val="004F7D55"/>
    <w:rsid w:val="00501327"/>
    <w:rsid w:val="005018B5"/>
    <w:rsid w:val="00501C88"/>
    <w:rsid w:val="005056BD"/>
    <w:rsid w:val="005073E8"/>
    <w:rsid w:val="00510091"/>
    <w:rsid w:val="00514EB6"/>
    <w:rsid w:val="00515271"/>
    <w:rsid w:val="005159E3"/>
    <w:rsid w:val="005232D4"/>
    <w:rsid w:val="0052507B"/>
    <w:rsid w:val="005262DA"/>
    <w:rsid w:val="005307E8"/>
    <w:rsid w:val="00530ED5"/>
    <w:rsid w:val="00531B01"/>
    <w:rsid w:val="00532351"/>
    <w:rsid w:val="00532B11"/>
    <w:rsid w:val="005378E4"/>
    <w:rsid w:val="00537B34"/>
    <w:rsid w:val="005400C8"/>
    <w:rsid w:val="00540173"/>
    <w:rsid w:val="00540227"/>
    <w:rsid w:val="00541522"/>
    <w:rsid w:val="00542623"/>
    <w:rsid w:val="005427BF"/>
    <w:rsid w:val="00544BB4"/>
    <w:rsid w:val="00546DD1"/>
    <w:rsid w:val="00550A1A"/>
    <w:rsid w:val="00551089"/>
    <w:rsid w:val="0055277E"/>
    <w:rsid w:val="00553332"/>
    <w:rsid w:val="00562454"/>
    <w:rsid w:val="005625BA"/>
    <w:rsid w:val="00563621"/>
    <w:rsid w:val="005656C2"/>
    <w:rsid w:val="0056583D"/>
    <w:rsid w:val="005712A2"/>
    <w:rsid w:val="00571772"/>
    <w:rsid w:val="00572043"/>
    <w:rsid w:val="005742F8"/>
    <w:rsid w:val="00575145"/>
    <w:rsid w:val="00577C28"/>
    <w:rsid w:val="00580C53"/>
    <w:rsid w:val="005828A8"/>
    <w:rsid w:val="00584588"/>
    <w:rsid w:val="00586B84"/>
    <w:rsid w:val="005944CF"/>
    <w:rsid w:val="0059642B"/>
    <w:rsid w:val="00596B11"/>
    <w:rsid w:val="00597A8B"/>
    <w:rsid w:val="005A1412"/>
    <w:rsid w:val="005A2A02"/>
    <w:rsid w:val="005A357F"/>
    <w:rsid w:val="005A4A84"/>
    <w:rsid w:val="005A5356"/>
    <w:rsid w:val="005A69B4"/>
    <w:rsid w:val="005A7A76"/>
    <w:rsid w:val="005B0A24"/>
    <w:rsid w:val="005B22E6"/>
    <w:rsid w:val="005B46D3"/>
    <w:rsid w:val="005C1657"/>
    <w:rsid w:val="005C5FAE"/>
    <w:rsid w:val="005C6C33"/>
    <w:rsid w:val="005C6C65"/>
    <w:rsid w:val="005D0111"/>
    <w:rsid w:val="005D0CCB"/>
    <w:rsid w:val="005D4A69"/>
    <w:rsid w:val="005E18C7"/>
    <w:rsid w:val="005E4619"/>
    <w:rsid w:val="005E48C4"/>
    <w:rsid w:val="005F1D98"/>
    <w:rsid w:val="005F378B"/>
    <w:rsid w:val="005F49FC"/>
    <w:rsid w:val="005F5E27"/>
    <w:rsid w:val="00601F71"/>
    <w:rsid w:val="0060203A"/>
    <w:rsid w:val="0060467D"/>
    <w:rsid w:val="006069C0"/>
    <w:rsid w:val="00606C86"/>
    <w:rsid w:val="00607636"/>
    <w:rsid w:val="006154BA"/>
    <w:rsid w:val="0061571C"/>
    <w:rsid w:val="006172D8"/>
    <w:rsid w:val="006203D0"/>
    <w:rsid w:val="0063343F"/>
    <w:rsid w:val="00633586"/>
    <w:rsid w:val="00633909"/>
    <w:rsid w:val="00634002"/>
    <w:rsid w:val="00634531"/>
    <w:rsid w:val="00640C58"/>
    <w:rsid w:val="00644C83"/>
    <w:rsid w:val="006452D7"/>
    <w:rsid w:val="0064531D"/>
    <w:rsid w:val="00646CA0"/>
    <w:rsid w:val="0064737B"/>
    <w:rsid w:val="00652EBF"/>
    <w:rsid w:val="0066079A"/>
    <w:rsid w:val="0066170D"/>
    <w:rsid w:val="00661FC1"/>
    <w:rsid w:val="00662F46"/>
    <w:rsid w:val="00663368"/>
    <w:rsid w:val="00666136"/>
    <w:rsid w:val="006662AE"/>
    <w:rsid w:val="00670470"/>
    <w:rsid w:val="006708A4"/>
    <w:rsid w:val="00670F44"/>
    <w:rsid w:val="00672429"/>
    <w:rsid w:val="006776A0"/>
    <w:rsid w:val="00677899"/>
    <w:rsid w:val="00686BF4"/>
    <w:rsid w:val="00686F20"/>
    <w:rsid w:val="0069240C"/>
    <w:rsid w:val="006934AB"/>
    <w:rsid w:val="00693E9D"/>
    <w:rsid w:val="00697FA2"/>
    <w:rsid w:val="006A4F11"/>
    <w:rsid w:val="006A5942"/>
    <w:rsid w:val="006A618B"/>
    <w:rsid w:val="006A7127"/>
    <w:rsid w:val="006B0554"/>
    <w:rsid w:val="006B1684"/>
    <w:rsid w:val="006B1E1E"/>
    <w:rsid w:val="006B2382"/>
    <w:rsid w:val="006B4117"/>
    <w:rsid w:val="006B57CE"/>
    <w:rsid w:val="006C0EC3"/>
    <w:rsid w:val="006C37EC"/>
    <w:rsid w:val="006C3D0B"/>
    <w:rsid w:val="006C631B"/>
    <w:rsid w:val="006D0F61"/>
    <w:rsid w:val="006D214B"/>
    <w:rsid w:val="006D4F5B"/>
    <w:rsid w:val="006D5CD7"/>
    <w:rsid w:val="006D6958"/>
    <w:rsid w:val="006E4E2C"/>
    <w:rsid w:val="006E561B"/>
    <w:rsid w:val="006E6BAE"/>
    <w:rsid w:val="006E6CCE"/>
    <w:rsid w:val="006F03FB"/>
    <w:rsid w:val="006F1180"/>
    <w:rsid w:val="006F13A2"/>
    <w:rsid w:val="006F29CD"/>
    <w:rsid w:val="006F3EA7"/>
    <w:rsid w:val="006F4BA9"/>
    <w:rsid w:val="006F52A9"/>
    <w:rsid w:val="006F5BB2"/>
    <w:rsid w:val="007009E5"/>
    <w:rsid w:val="00703B0F"/>
    <w:rsid w:val="00703C6C"/>
    <w:rsid w:val="00711A5D"/>
    <w:rsid w:val="00713548"/>
    <w:rsid w:val="0071414A"/>
    <w:rsid w:val="00714153"/>
    <w:rsid w:val="007155BA"/>
    <w:rsid w:val="00716013"/>
    <w:rsid w:val="00716479"/>
    <w:rsid w:val="00717E71"/>
    <w:rsid w:val="00722FE1"/>
    <w:rsid w:val="0072436D"/>
    <w:rsid w:val="00732325"/>
    <w:rsid w:val="00733E4E"/>
    <w:rsid w:val="007345C8"/>
    <w:rsid w:val="00734B43"/>
    <w:rsid w:val="007379F9"/>
    <w:rsid w:val="00740ACF"/>
    <w:rsid w:val="00741DBA"/>
    <w:rsid w:val="00743B21"/>
    <w:rsid w:val="00743BDA"/>
    <w:rsid w:val="007459A8"/>
    <w:rsid w:val="0074618A"/>
    <w:rsid w:val="00755E7B"/>
    <w:rsid w:val="007578A8"/>
    <w:rsid w:val="00761424"/>
    <w:rsid w:val="007654BD"/>
    <w:rsid w:val="007710B1"/>
    <w:rsid w:val="0077217F"/>
    <w:rsid w:val="00772319"/>
    <w:rsid w:val="007738CA"/>
    <w:rsid w:val="00774CA6"/>
    <w:rsid w:val="00776DC0"/>
    <w:rsid w:val="00777279"/>
    <w:rsid w:val="00777F3F"/>
    <w:rsid w:val="007875B1"/>
    <w:rsid w:val="00791E32"/>
    <w:rsid w:val="0079208D"/>
    <w:rsid w:val="0079341F"/>
    <w:rsid w:val="007935A6"/>
    <w:rsid w:val="007A1D90"/>
    <w:rsid w:val="007A5BB4"/>
    <w:rsid w:val="007A6CDA"/>
    <w:rsid w:val="007A6D66"/>
    <w:rsid w:val="007B2177"/>
    <w:rsid w:val="007B2A99"/>
    <w:rsid w:val="007B3AAD"/>
    <w:rsid w:val="007B412F"/>
    <w:rsid w:val="007B5B6F"/>
    <w:rsid w:val="007B73F2"/>
    <w:rsid w:val="007C05F8"/>
    <w:rsid w:val="007C3081"/>
    <w:rsid w:val="007C4522"/>
    <w:rsid w:val="007D3A23"/>
    <w:rsid w:val="007D47FE"/>
    <w:rsid w:val="007E2454"/>
    <w:rsid w:val="007E58BD"/>
    <w:rsid w:val="007E6C88"/>
    <w:rsid w:val="007E6F89"/>
    <w:rsid w:val="007F06D6"/>
    <w:rsid w:val="007F24B1"/>
    <w:rsid w:val="007F3406"/>
    <w:rsid w:val="007F4FA2"/>
    <w:rsid w:val="007F616F"/>
    <w:rsid w:val="007F7D37"/>
    <w:rsid w:val="0080029B"/>
    <w:rsid w:val="00802AE1"/>
    <w:rsid w:val="00802F79"/>
    <w:rsid w:val="00807F3D"/>
    <w:rsid w:val="00812143"/>
    <w:rsid w:val="00812758"/>
    <w:rsid w:val="00813362"/>
    <w:rsid w:val="008139C6"/>
    <w:rsid w:val="00814526"/>
    <w:rsid w:val="00814D69"/>
    <w:rsid w:val="00816A90"/>
    <w:rsid w:val="00822594"/>
    <w:rsid w:val="00822D43"/>
    <w:rsid w:val="00824037"/>
    <w:rsid w:val="00825094"/>
    <w:rsid w:val="00825420"/>
    <w:rsid w:val="008254B7"/>
    <w:rsid w:val="00825773"/>
    <w:rsid w:val="00827476"/>
    <w:rsid w:val="008276C1"/>
    <w:rsid w:val="00830E2F"/>
    <w:rsid w:val="00831325"/>
    <w:rsid w:val="0083401B"/>
    <w:rsid w:val="00835F14"/>
    <w:rsid w:val="0084047F"/>
    <w:rsid w:val="00840F6D"/>
    <w:rsid w:val="008413F6"/>
    <w:rsid w:val="008422D1"/>
    <w:rsid w:val="008433E3"/>
    <w:rsid w:val="00843B53"/>
    <w:rsid w:val="00846077"/>
    <w:rsid w:val="00850CC8"/>
    <w:rsid w:val="00852EDD"/>
    <w:rsid w:val="00855ABA"/>
    <w:rsid w:val="008562A6"/>
    <w:rsid w:val="00857123"/>
    <w:rsid w:val="00862E62"/>
    <w:rsid w:val="00863319"/>
    <w:rsid w:val="00866790"/>
    <w:rsid w:val="00866819"/>
    <w:rsid w:val="00866C90"/>
    <w:rsid w:val="0086766D"/>
    <w:rsid w:val="00871660"/>
    <w:rsid w:val="0087236F"/>
    <w:rsid w:val="00877020"/>
    <w:rsid w:val="00877271"/>
    <w:rsid w:val="00884F01"/>
    <w:rsid w:val="00885F6A"/>
    <w:rsid w:val="00887280"/>
    <w:rsid w:val="00887899"/>
    <w:rsid w:val="00890AB9"/>
    <w:rsid w:val="00893463"/>
    <w:rsid w:val="008946C5"/>
    <w:rsid w:val="00895424"/>
    <w:rsid w:val="008963B8"/>
    <w:rsid w:val="008A0BBE"/>
    <w:rsid w:val="008A1691"/>
    <w:rsid w:val="008A1DC0"/>
    <w:rsid w:val="008A370D"/>
    <w:rsid w:val="008A53C5"/>
    <w:rsid w:val="008A5A24"/>
    <w:rsid w:val="008B27F9"/>
    <w:rsid w:val="008B373A"/>
    <w:rsid w:val="008B5D45"/>
    <w:rsid w:val="008C3580"/>
    <w:rsid w:val="008C5E72"/>
    <w:rsid w:val="008C7BD1"/>
    <w:rsid w:val="008D1838"/>
    <w:rsid w:val="008D7C55"/>
    <w:rsid w:val="008E1E66"/>
    <w:rsid w:val="008E5551"/>
    <w:rsid w:val="008E6D43"/>
    <w:rsid w:val="008F06AF"/>
    <w:rsid w:val="008F62AF"/>
    <w:rsid w:val="008F7516"/>
    <w:rsid w:val="00905FB2"/>
    <w:rsid w:val="00910628"/>
    <w:rsid w:val="009108D8"/>
    <w:rsid w:val="00911D6F"/>
    <w:rsid w:val="009122F2"/>
    <w:rsid w:val="00912910"/>
    <w:rsid w:val="00915FD3"/>
    <w:rsid w:val="00916E3E"/>
    <w:rsid w:val="00916EF6"/>
    <w:rsid w:val="00916FEA"/>
    <w:rsid w:val="009179DA"/>
    <w:rsid w:val="00920123"/>
    <w:rsid w:val="009204D0"/>
    <w:rsid w:val="0092363D"/>
    <w:rsid w:val="0092711F"/>
    <w:rsid w:val="00931512"/>
    <w:rsid w:val="00934679"/>
    <w:rsid w:val="00937721"/>
    <w:rsid w:val="009436B2"/>
    <w:rsid w:val="00944155"/>
    <w:rsid w:val="009448C6"/>
    <w:rsid w:val="009455C7"/>
    <w:rsid w:val="0095018B"/>
    <w:rsid w:val="00952C77"/>
    <w:rsid w:val="00957B76"/>
    <w:rsid w:val="00961D47"/>
    <w:rsid w:val="00962E0D"/>
    <w:rsid w:val="00964F12"/>
    <w:rsid w:val="00965A20"/>
    <w:rsid w:val="0096750E"/>
    <w:rsid w:val="009705D9"/>
    <w:rsid w:val="0097277F"/>
    <w:rsid w:val="0097349A"/>
    <w:rsid w:val="0097478C"/>
    <w:rsid w:val="00976C12"/>
    <w:rsid w:val="00980C30"/>
    <w:rsid w:val="00980EAD"/>
    <w:rsid w:val="00982198"/>
    <w:rsid w:val="009839D4"/>
    <w:rsid w:val="00990A49"/>
    <w:rsid w:val="00990DBD"/>
    <w:rsid w:val="0099112F"/>
    <w:rsid w:val="00991D3C"/>
    <w:rsid w:val="009945FA"/>
    <w:rsid w:val="00995197"/>
    <w:rsid w:val="00996AF2"/>
    <w:rsid w:val="00996CDA"/>
    <w:rsid w:val="009A458D"/>
    <w:rsid w:val="009A4826"/>
    <w:rsid w:val="009A5C5F"/>
    <w:rsid w:val="009A60D7"/>
    <w:rsid w:val="009B11BD"/>
    <w:rsid w:val="009B141D"/>
    <w:rsid w:val="009B203E"/>
    <w:rsid w:val="009B2A12"/>
    <w:rsid w:val="009B3DDB"/>
    <w:rsid w:val="009B454E"/>
    <w:rsid w:val="009B614B"/>
    <w:rsid w:val="009B7E24"/>
    <w:rsid w:val="009C3E25"/>
    <w:rsid w:val="009C3EDC"/>
    <w:rsid w:val="009C5ED8"/>
    <w:rsid w:val="009C6C66"/>
    <w:rsid w:val="009C6CDB"/>
    <w:rsid w:val="009C7C42"/>
    <w:rsid w:val="009D0A1B"/>
    <w:rsid w:val="009D0A5D"/>
    <w:rsid w:val="009D0AB2"/>
    <w:rsid w:val="009D0BBF"/>
    <w:rsid w:val="009D2669"/>
    <w:rsid w:val="009D3A45"/>
    <w:rsid w:val="009D465F"/>
    <w:rsid w:val="009D7016"/>
    <w:rsid w:val="009E63B9"/>
    <w:rsid w:val="009E65DA"/>
    <w:rsid w:val="009E7FA2"/>
    <w:rsid w:val="009F0287"/>
    <w:rsid w:val="009F045C"/>
    <w:rsid w:val="009F1BE4"/>
    <w:rsid w:val="009F21B5"/>
    <w:rsid w:val="009F2B9A"/>
    <w:rsid w:val="009F2DFE"/>
    <w:rsid w:val="009F42D3"/>
    <w:rsid w:val="009F481F"/>
    <w:rsid w:val="009F5B44"/>
    <w:rsid w:val="009F6EFE"/>
    <w:rsid w:val="00A04A96"/>
    <w:rsid w:val="00A05E6C"/>
    <w:rsid w:val="00A07769"/>
    <w:rsid w:val="00A154B7"/>
    <w:rsid w:val="00A164E1"/>
    <w:rsid w:val="00A178F5"/>
    <w:rsid w:val="00A21ADB"/>
    <w:rsid w:val="00A24564"/>
    <w:rsid w:val="00A25B96"/>
    <w:rsid w:val="00A26E3A"/>
    <w:rsid w:val="00A27512"/>
    <w:rsid w:val="00A3616A"/>
    <w:rsid w:val="00A37746"/>
    <w:rsid w:val="00A4627B"/>
    <w:rsid w:val="00A50B8A"/>
    <w:rsid w:val="00A52ADE"/>
    <w:rsid w:val="00A5319E"/>
    <w:rsid w:val="00A5454F"/>
    <w:rsid w:val="00A5664B"/>
    <w:rsid w:val="00A575FF"/>
    <w:rsid w:val="00A603EE"/>
    <w:rsid w:val="00A60C2C"/>
    <w:rsid w:val="00A702C4"/>
    <w:rsid w:val="00A70839"/>
    <w:rsid w:val="00A709C1"/>
    <w:rsid w:val="00A70C22"/>
    <w:rsid w:val="00A72169"/>
    <w:rsid w:val="00A76252"/>
    <w:rsid w:val="00A76A81"/>
    <w:rsid w:val="00A82FCE"/>
    <w:rsid w:val="00A83A0C"/>
    <w:rsid w:val="00A83CCD"/>
    <w:rsid w:val="00A925E9"/>
    <w:rsid w:val="00A93746"/>
    <w:rsid w:val="00A97151"/>
    <w:rsid w:val="00AA058B"/>
    <w:rsid w:val="00AA0C52"/>
    <w:rsid w:val="00AA17CF"/>
    <w:rsid w:val="00AA2108"/>
    <w:rsid w:val="00AA4AE9"/>
    <w:rsid w:val="00AA5B74"/>
    <w:rsid w:val="00AA6A74"/>
    <w:rsid w:val="00AB0696"/>
    <w:rsid w:val="00AB0AF9"/>
    <w:rsid w:val="00AB17B5"/>
    <w:rsid w:val="00AB1AAC"/>
    <w:rsid w:val="00AB1FFC"/>
    <w:rsid w:val="00AB61CB"/>
    <w:rsid w:val="00AB789E"/>
    <w:rsid w:val="00AB7ACB"/>
    <w:rsid w:val="00AC0C21"/>
    <w:rsid w:val="00AC200E"/>
    <w:rsid w:val="00AC2DB8"/>
    <w:rsid w:val="00AC2EEF"/>
    <w:rsid w:val="00AC2F97"/>
    <w:rsid w:val="00AC3306"/>
    <w:rsid w:val="00AC50A6"/>
    <w:rsid w:val="00AC7AE8"/>
    <w:rsid w:val="00AD144A"/>
    <w:rsid w:val="00AD2A3F"/>
    <w:rsid w:val="00AD3098"/>
    <w:rsid w:val="00AD311C"/>
    <w:rsid w:val="00AD6ACD"/>
    <w:rsid w:val="00AD78BA"/>
    <w:rsid w:val="00AE2AA3"/>
    <w:rsid w:val="00AE3008"/>
    <w:rsid w:val="00AE6280"/>
    <w:rsid w:val="00AE6592"/>
    <w:rsid w:val="00AF31F7"/>
    <w:rsid w:val="00AF5D35"/>
    <w:rsid w:val="00AF60F6"/>
    <w:rsid w:val="00B002BB"/>
    <w:rsid w:val="00B00B71"/>
    <w:rsid w:val="00B109F6"/>
    <w:rsid w:val="00B13193"/>
    <w:rsid w:val="00B13EB0"/>
    <w:rsid w:val="00B16AA4"/>
    <w:rsid w:val="00B16EA7"/>
    <w:rsid w:val="00B200C1"/>
    <w:rsid w:val="00B277FD"/>
    <w:rsid w:val="00B32EF2"/>
    <w:rsid w:val="00B33E09"/>
    <w:rsid w:val="00B34F5C"/>
    <w:rsid w:val="00B3571A"/>
    <w:rsid w:val="00B37DC5"/>
    <w:rsid w:val="00B45933"/>
    <w:rsid w:val="00B473BD"/>
    <w:rsid w:val="00B50240"/>
    <w:rsid w:val="00B50ACB"/>
    <w:rsid w:val="00B51CA7"/>
    <w:rsid w:val="00B57D27"/>
    <w:rsid w:val="00B631F1"/>
    <w:rsid w:val="00B64F6C"/>
    <w:rsid w:val="00B654E9"/>
    <w:rsid w:val="00B6607D"/>
    <w:rsid w:val="00B666D0"/>
    <w:rsid w:val="00B715A0"/>
    <w:rsid w:val="00B73BAC"/>
    <w:rsid w:val="00B757A1"/>
    <w:rsid w:val="00B77A77"/>
    <w:rsid w:val="00B77E86"/>
    <w:rsid w:val="00B81B6C"/>
    <w:rsid w:val="00B83770"/>
    <w:rsid w:val="00B84743"/>
    <w:rsid w:val="00B84DA0"/>
    <w:rsid w:val="00B8547B"/>
    <w:rsid w:val="00B86293"/>
    <w:rsid w:val="00B91703"/>
    <w:rsid w:val="00B94332"/>
    <w:rsid w:val="00B946FD"/>
    <w:rsid w:val="00BA0B07"/>
    <w:rsid w:val="00BA1B3D"/>
    <w:rsid w:val="00BA34BC"/>
    <w:rsid w:val="00BA57EF"/>
    <w:rsid w:val="00BA6C48"/>
    <w:rsid w:val="00BA7A0A"/>
    <w:rsid w:val="00BB2AE5"/>
    <w:rsid w:val="00BB3338"/>
    <w:rsid w:val="00BB4080"/>
    <w:rsid w:val="00BB5144"/>
    <w:rsid w:val="00BB539D"/>
    <w:rsid w:val="00BB7711"/>
    <w:rsid w:val="00BC2426"/>
    <w:rsid w:val="00BC265E"/>
    <w:rsid w:val="00BC33FF"/>
    <w:rsid w:val="00BC71E8"/>
    <w:rsid w:val="00BC75FC"/>
    <w:rsid w:val="00BC779F"/>
    <w:rsid w:val="00BD2B98"/>
    <w:rsid w:val="00BD2C53"/>
    <w:rsid w:val="00BD3080"/>
    <w:rsid w:val="00BD3DC0"/>
    <w:rsid w:val="00BD41DE"/>
    <w:rsid w:val="00BD5446"/>
    <w:rsid w:val="00BE142F"/>
    <w:rsid w:val="00BE14A5"/>
    <w:rsid w:val="00BE1777"/>
    <w:rsid w:val="00BE26BA"/>
    <w:rsid w:val="00BE2B5C"/>
    <w:rsid w:val="00BE3B45"/>
    <w:rsid w:val="00BE6483"/>
    <w:rsid w:val="00BF45AB"/>
    <w:rsid w:val="00BF462C"/>
    <w:rsid w:val="00BF57B0"/>
    <w:rsid w:val="00BF6E7F"/>
    <w:rsid w:val="00C03081"/>
    <w:rsid w:val="00C076C1"/>
    <w:rsid w:val="00C1082F"/>
    <w:rsid w:val="00C170DA"/>
    <w:rsid w:val="00C1770E"/>
    <w:rsid w:val="00C20375"/>
    <w:rsid w:val="00C20C84"/>
    <w:rsid w:val="00C213D9"/>
    <w:rsid w:val="00C22D26"/>
    <w:rsid w:val="00C2326D"/>
    <w:rsid w:val="00C2381A"/>
    <w:rsid w:val="00C24790"/>
    <w:rsid w:val="00C30A3B"/>
    <w:rsid w:val="00C316C2"/>
    <w:rsid w:val="00C3220C"/>
    <w:rsid w:val="00C3386C"/>
    <w:rsid w:val="00C33DAE"/>
    <w:rsid w:val="00C42579"/>
    <w:rsid w:val="00C4302A"/>
    <w:rsid w:val="00C4322C"/>
    <w:rsid w:val="00C45B70"/>
    <w:rsid w:val="00C47E17"/>
    <w:rsid w:val="00C50480"/>
    <w:rsid w:val="00C5158B"/>
    <w:rsid w:val="00C604A7"/>
    <w:rsid w:val="00C634C0"/>
    <w:rsid w:val="00C70856"/>
    <w:rsid w:val="00C720DC"/>
    <w:rsid w:val="00C723F2"/>
    <w:rsid w:val="00C756AC"/>
    <w:rsid w:val="00C75741"/>
    <w:rsid w:val="00C75FE9"/>
    <w:rsid w:val="00C8169A"/>
    <w:rsid w:val="00C82867"/>
    <w:rsid w:val="00C82D9B"/>
    <w:rsid w:val="00C83C46"/>
    <w:rsid w:val="00C874AE"/>
    <w:rsid w:val="00C917F0"/>
    <w:rsid w:val="00C9360A"/>
    <w:rsid w:val="00C9719F"/>
    <w:rsid w:val="00C9763B"/>
    <w:rsid w:val="00CA2B67"/>
    <w:rsid w:val="00CA4796"/>
    <w:rsid w:val="00CA6005"/>
    <w:rsid w:val="00CA7E6A"/>
    <w:rsid w:val="00CB054B"/>
    <w:rsid w:val="00CB1460"/>
    <w:rsid w:val="00CB1971"/>
    <w:rsid w:val="00CB2105"/>
    <w:rsid w:val="00CC1D51"/>
    <w:rsid w:val="00CD1D61"/>
    <w:rsid w:val="00CD271B"/>
    <w:rsid w:val="00CD490E"/>
    <w:rsid w:val="00CD4E90"/>
    <w:rsid w:val="00CD6500"/>
    <w:rsid w:val="00CE09A7"/>
    <w:rsid w:val="00CE1D3A"/>
    <w:rsid w:val="00CE551B"/>
    <w:rsid w:val="00CE6134"/>
    <w:rsid w:val="00CE6930"/>
    <w:rsid w:val="00CE6C08"/>
    <w:rsid w:val="00CF174F"/>
    <w:rsid w:val="00CF2533"/>
    <w:rsid w:val="00CF2CC3"/>
    <w:rsid w:val="00CF3354"/>
    <w:rsid w:val="00CF3F50"/>
    <w:rsid w:val="00CF51F3"/>
    <w:rsid w:val="00D01051"/>
    <w:rsid w:val="00D043AD"/>
    <w:rsid w:val="00D04EB1"/>
    <w:rsid w:val="00D05FD9"/>
    <w:rsid w:val="00D06A01"/>
    <w:rsid w:val="00D108E4"/>
    <w:rsid w:val="00D11A10"/>
    <w:rsid w:val="00D11E90"/>
    <w:rsid w:val="00D1399B"/>
    <w:rsid w:val="00D14B80"/>
    <w:rsid w:val="00D14D1C"/>
    <w:rsid w:val="00D200F6"/>
    <w:rsid w:val="00D21221"/>
    <w:rsid w:val="00D23304"/>
    <w:rsid w:val="00D25960"/>
    <w:rsid w:val="00D2618B"/>
    <w:rsid w:val="00D26D7A"/>
    <w:rsid w:val="00D30724"/>
    <w:rsid w:val="00D308C6"/>
    <w:rsid w:val="00D332B5"/>
    <w:rsid w:val="00D33FAB"/>
    <w:rsid w:val="00D33FDE"/>
    <w:rsid w:val="00D35ACB"/>
    <w:rsid w:val="00D35DDC"/>
    <w:rsid w:val="00D3776D"/>
    <w:rsid w:val="00D37A7B"/>
    <w:rsid w:val="00D40474"/>
    <w:rsid w:val="00D40574"/>
    <w:rsid w:val="00D42191"/>
    <w:rsid w:val="00D427A6"/>
    <w:rsid w:val="00D42C9D"/>
    <w:rsid w:val="00D43DD9"/>
    <w:rsid w:val="00D45469"/>
    <w:rsid w:val="00D4734D"/>
    <w:rsid w:val="00D47391"/>
    <w:rsid w:val="00D536EB"/>
    <w:rsid w:val="00D5404A"/>
    <w:rsid w:val="00D545BB"/>
    <w:rsid w:val="00D5529F"/>
    <w:rsid w:val="00D55CB7"/>
    <w:rsid w:val="00D617D6"/>
    <w:rsid w:val="00D63D0E"/>
    <w:rsid w:val="00D64FE8"/>
    <w:rsid w:val="00D66AC1"/>
    <w:rsid w:val="00D716D8"/>
    <w:rsid w:val="00D72EC8"/>
    <w:rsid w:val="00D76A59"/>
    <w:rsid w:val="00D81A53"/>
    <w:rsid w:val="00D81A6D"/>
    <w:rsid w:val="00D851F0"/>
    <w:rsid w:val="00D85FC7"/>
    <w:rsid w:val="00D91411"/>
    <w:rsid w:val="00D9299F"/>
    <w:rsid w:val="00D946A3"/>
    <w:rsid w:val="00D94A66"/>
    <w:rsid w:val="00D95DC9"/>
    <w:rsid w:val="00DA1CF9"/>
    <w:rsid w:val="00DA27A6"/>
    <w:rsid w:val="00DA3EF4"/>
    <w:rsid w:val="00DA57D5"/>
    <w:rsid w:val="00DA6770"/>
    <w:rsid w:val="00DA6D7B"/>
    <w:rsid w:val="00DB10BE"/>
    <w:rsid w:val="00DB2327"/>
    <w:rsid w:val="00DB474A"/>
    <w:rsid w:val="00DC367C"/>
    <w:rsid w:val="00DC367E"/>
    <w:rsid w:val="00DC5FDB"/>
    <w:rsid w:val="00DC7949"/>
    <w:rsid w:val="00DD1298"/>
    <w:rsid w:val="00DD3880"/>
    <w:rsid w:val="00DD4ED1"/>
    <w:rsid w:val="00DD7C7D"/>
    <w:rsid w:val="00DE085E"/>
    <w:rsid w:val="00DE0C86"/>
    <w:rsid w:val="00DE260C"/>
    <w:rsid w:val="00DE49AA"/>
    <w:rsid w:val="00DE4DE2"/>
    <w:rsid w:val="00DE55C9"/>
    <w:rsid w:val="00DE740D"/>
    <w:rsid w:val="00DE7612"/>
    <w:rsid w:val="00DF5ABE"/>
    <w:rsid w:val="00DF7204"/>
    <w:rsid w:val="00E006B9"/>
    <w:rsid w:val="00E006C8"/>
    <w:rsid w:val="00E02B28"/>
    <w:rsid w:val="00E153C1"/>
    <w:rsid w:val="00E162CA"/>
    <w:rsid w:val="00E164A3"/>
    <w:rsid w:val="00E16D01"/>
    <w:rsid w:val="00E178B9"/>
    <w:rsid w:val="00E17B08"/>
    <w:rsid w:val="00E2072F"/>
    <w:rsid w:val="00E20FE0"/>
    <w:rsid w:val="00E21D8E"/>
    <w:rsid w:val="00E237B7"/>
    <w:rsid w:val="00E2449D"/>
    <w:rsid w:val="00E2783E"/>
    <w:rsid w:val="00E31972"/>
    <w:rsid w:val="00E3349E"/>
    <w:rsid w:val="00E33E2C"/>
    <w:rsid w:val="00E3526E"/>
    <w:rsid w:val="00E42424"/>
    <w:rsid w:val="00E445B4"/>
    <w:rsid w:val="00E51F66"/>
    <w:rsid w:val="00E54AF2"/>
    <w:rsid w:val="00E608C4"/>
    <w:rsid w:val="00E61897"/>
    <w:rsid w:val="00E62AE6"/>
    <w:rsid w:val="00E648F2"/>
    <w:rsid w:val="00E66F3F"/>
    <w:rsid w:val="00E6750B"/>
    <w:rsid w:val="00E7286D"/>
    <w:rsid w:val="00E75F4B"/>
    <w:rsid w:val="00E77385"/>
    <w:rsid w:val="00E777CE"/>
    <w:rsid w:val="00E777F9"/>
    <w:rsid w:val="00E807A3"/>
    <w:rsid w:val="00E811FD"/>
    <w:rsid w:val="00E8179C"/>
    <w:rsid w:val="00E85EC1"/>
    <w:rsid w:val="00E91A06"/>
    <w:rsid w:val="00E937D3"/>
    <w:rsid w:val="00E940C2"/>
    <w:rsid w:val="00E9418C"/>
    <w:rsid w:val="00E944CC"/>
    <w:rsid w:val="00E96FD4"/>
    <w:rsid w:val="00EA05C8"/>
    <w:rsid w:val="00EA2438"/>
    <w:rsid w:val="00EA42F6"/>
    <w:rsid w:val="00EA6459"/>
    <w:rsid w:val="00EA7AFD"/>
    <w:rsid w:val="00EB02D0"/>
    <w:rsid w:val="00EB1DF6"/>
    <w:rsid w:val="00EB3678"/>
    <w:rsid w:val="00EB5915"/>
    <w:rsid w:val="00EC0891"/>
    <w:rsid w:val="00EC0ED2"/>
    <w:rsid w:val="00EC47C8"/>
    <w:rsid w:val="00EC4A95"/>
    <w:rsid w:val="00EC6CF4"/>
    <w:rsid w:val="00EC74FB"/>
    <w:rsid w:val="00EC7EE7"/>
    <w:rsid w:val="00ED212E"/>
    <w:rsid w:val="00ED33D5"/>
    <w:rsid w:val="00ED50BA"/>
    <w:rsid w:val="00ED67EB"/>
    <w:rsid w:val="00EE0771"/>
    <w:rsid w:val="00EE2EE0"/>
    <w:rsid w:val="00EE3CC6"/>
    <w:rsid w:val="00EE40DC"/>
    <w:rsid w:val="00EE59D8"/>
    <w:rsid w:val="00EE5B01"/>
    <w:rsid w:val="00EF0B13"/>
    <w:rsid w:val="00EF0E1D"/>
    <w:rsid w:val="00EF2D37"/>
    <w:rsid w:val="00EF5E42"/>
    <w:rsid w:val="00F00C50"/>
    <w:rsid w:val="00F00CB8"/>
    <w:rsid w:val="00F03182"/>
    <w:rsid w:val="00F0367E"/>
    <w:rsid w:val="00F0567A"/>
    <w:rsid w:val="00F060A7"/>
    <w:rsid w:val="00F06C47"/>
    <w:rsid w:val="00F1122F"/>
    <w:rsid w:val="00F13E81"/>
    <w:rsid w:val="00F15D4D"/>
    <w:rsid w:val="00F1732F"/>
    <w:rsid w:val="00F21E73"/>
    <w:rsid w:val="00F22090"/>
    <w:rsid w:val="00F2383A"/>
    <w:rsid w:val="00F238D6"/>
    <w:rsid w:val="00F248C4"/>
    <w:rsid w:val="00F318F3"/>
    <w:rsid w:val="00F32A78"/>
    <w:rsid w:val="00F34737"/>
    <w:rsid w:val="00F34DFB"/>
    <w:rsid w:val="00F35482"/>
    <w:rsid w:val="00F37073"/>
    <w:rsid w:val="00F40C46"/>
    <w:rsid w:val="00F41945"/>
    <w:rsid w:val="00F46864"/>
    <w:rsid w:val="00F51454"/>
    <w:rsid w:val="00F515E8"/>
    <w:rsid w:val="00F5186B"/>
    <w:rsid w:val="00F53210"/>
    <w:rsid w:val="00F55BC9"/>
    <w:rsid w:val="00F5664C"/>
    <w:rsid w:val="00F60F35"/>
    <w:rsid w:val="00F644E9"/>
    <w:rsid w:val="00F6605B"/>
    <w:rsid w:val="00F67032"/>
    <w:rsid w:val="00F6713A"/>
    <w:rsid w:val="00F70951"/>
    <w:rsid w:val="00F71266"/>
    <w:rsid w:val="00F727A4"/>
    <w:rsid w:val="00F74051"/>
    <w:rsid w:val="00F81DD7"/>
    <w:rsid w:val="00F845CD"/>
    <w:rsid w:val="00F85EF2"/>
    <w:rsid w:val="00F96889"/>
    <w:rsid w:val="00F968E5"/>
    <w:rsid w:val="00F97BA5"/>
    <w:rsid w:val="00FA011C"/>
    <w:rsid w:val="00FA0431"/>
    <w:rsid w:val="00FA0B24"/>
    <w:rsid w:val="00FA2A59"/>
    <w:rsid w:val="00FA3AB3"/>
    <w:rsid w:val="00FA4BEF"/>
    <w:rsid w:val="00FB12ED"/>
    <w:rsid w:val="00FB3054"/>
    <w:rsid w:val="00FB50D8"/>
    <w:rsid w:val="00FB5D32"/>
    <w:rsid w:val="00FB7760"/>
    <w:rsid w:val="00FC75BE"/>
    <w:rsid w:val="00FD0B0D"/>
    <w:rsid w:val="00FD1949"/>
    <w:rsid w:val="00FD1EB6"/>
    <w:rsid w:val="00FD7B99"/>
    <w:rsid w:val="00FE25B0"/>
    <w:rsid w:val="00FE545E"/>
    <w:rsid w:val="00FF0282"/>
    <w:rsid w:val="00FF3547"/>
    <w:rsid w:val="00FF6224"/>
    <w:rsid w:val="00F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90"/>
    <w:pPr>
      <w:spacing w:after="120" w:line="360" w:lineRule="auto"/>
      <w:jc w:val="both"/>
    </w:pPr>
    <w:rPr>
      <w:sz w:val="22"/>
      <w:lang w:val="en-GB"/>
    </w:rPr>
  </w:style>
  <w:style w:type="paragraph" w:styleId="Naslov1">
    <w:name w:val="heading 1"/>
    <w:basedOn w:val="Normal"/>
    <w:next w:val="Normal"/>
    <w:link w:val="Naslov1Char"/>
    <w:uiPriority w:val="9"/>
    <w:qFormat/>
    <w:rsid w:val="003256A7"/>
    <w:pPr>
      <w:keepNext/>
      <w:pageBreakBefore/>
      <w:numPr>
        <w:numId w:val="1"/>
      </w:numPr>
      <w:suppressAutoHyphens/>
      <w:spacing w:after="0"/>
      <w:outlineLvl w:val="0"/>
    </w:pPr>
    <w:rPr>
      <w:rFonts w:ascii="Arial" w:hAnsi="Arial"/>
      <w:b/>
      <w:kern w:val="28"/>
      <w:sz w:val="36"/>
      <w:lang w:val="pt-PT"/>
    </w:rPr>
  </w:style>
  <w:style w:type="paragraph" w:styleId="Naslov2">
    <w:name w:val="heading 2"/>
    <w:basedOn w:val="Normal"/>
    <w:next w:val="Normal"/>
    <w:link w:val="Naslov2Char"/>
    <w:autoRedefine/>
    <w:unhideWhenUsed/>
    <w:qFormat/>
    <w:rsid w:val="00C24790"/>
    <w:pPr>
      <w:keepNext/>
      <w:numPr>
        <w:ilvl w:val="1"/>
        <w:numId w:val="2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32"/>
      <w:szCs w:val="28"/>
    </w:rPr>
  </w:style>
  <w:style w:type="paragraph" w:styleId="Naslov3">
    <w:name w:val="heading 3"/>
    <w:basedOn w:val="Normal"/>
    <w:next w:val="Normal"/>
    <w:link w:val="Naslov3Char"/>
    <w:autoRedefine/>
    <w:unhideWhenUsed/>
    <w:qFormat/>
    <w:rsid w:val="00C247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8"/>
      <w:szCs w:val="26"/>
      <w:lang w:val="pt-PT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8872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8872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semiHidden/>
    <w:unhideWhenUsed/>
    <w:qFormat/>
    <w:rsid w:val="008872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semiHidden/>
    <w:unhideWhenUsed/>
    <w:qFormat/>
    <w:rsid w:val="008872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semiHidden/>
    <w:unhideWhenUsed/>
    <w:qFormat/>
    <w:rsid w:val="008872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slov9">
    <w:name w:val="heading 9"/>
    <w:basedOn w:val="Normal"/>
    <w:next w:val="Normal"/>
    <w:link w:val="Naslov9Char"/>
    <w:semiHidden/>
    <w:unhideWhenUsed/>
    <w:qFormat/>
    <w:rsid w:val="008872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semiHidden/>
    <w:rsid w:val="00B666D0"/>
    <w:rPr>
      <w:rFonts w:ascii="Tahoma" w:hAnsi="Tahoma" w:cs="Tahoma"/>
      <w:sz w:val="16"/>
      <w:szCs w:val="16"/>
    </w:rPr>
  </w:style>
  <w:style w:type="paragraph" w:customStyle="1" w:styleId="Tituloteseautor">
    <w:name w:val="Titulo_tese_autor"/>
    <w:basedOn w:val="Normal"/>
    <w:rsid w:val="00390B89"/>
    <w:pPr>
      <w:spacing w:line="240" w:lineRule="auto"/>
      <w:jc w:val="left"/>
    </w:pPr>
    <w:rPr>
      <w:rFonts w:ascii="Helvetica" w:hAnsi="Helvetica"/>
      <w:b/>
      <w:noProof/>
      <w:sz w:val="28"/>
    </w:rPr>
  </w:style>
  <w:style w:type="paragraph" w:customStyle="1" w:styleId="textos-normais">
    <w:name w:val="textos-normais"/>
    <w:basedOn w:val="Normal"/>
    <w:rsid w:val="00531B01"/>
    <w:pPr>
      <w:spacing w:after="0" w:line="240" w:lineRule="auto"/>
      <w:jc w:val="left"/>
    </w:pPr>
    <w:rPr>
      <w:rFonts w:ascii="Helvetica" w:hAnsi="Helvetica"/>
      <w:snapToGrid w:val="0"/>
      <w:color w:val="000000"/>
      <w:lang w:eastAsia="en-US"/>
    </w:rPr>
  </w:style>
  <w:style w:type="paragraph" w:customStyle="1" w:styleId="titulosnormais">
    <w:name w:val="titulos_normais"/>
    <w:basedOn w:val="Tituloteseautor"/>
    <w:rsid w:val="00852EDD"/>
    <w:rPr>
      <w:noProof w:val="0"/>
      <w:sz w:val="22"/>
      <w:lang w:val="pt-PT"/>
    </w:rPr>
  </w:style>
  <w:style w:type="character" w:customStyle="1" w:styleId="Naslov2Char">
    <w:name w:val="Naslov 2 Char"/>
    <w:basedOn w:val="Zadanifontodlomka"/>
    <w:link w:val="Naslov2"/>
    <w:rsid w:val="00C24790"/>
    <w:rPr>
      <w:rFonts w:asciiTheme="majorHAnsi" w:eastAsiaTheme="majorEastAsia" w:hAnsiTheme="majorHAnsi" w:cstheme="majorBidi"/>
      <w:b/>
      <w:bCs/>
      <w:i/>
      <w:iCs/>
      <w:sz w:val="32"/>
      <w:szCs w:val="28"/>
      <w:lang w:val="en-GB"/>
    </w:rPr>
  </w:style>
  <w:style w:type="character" w:customStyle="1" w:styleId="Naslov3Char">
    <w:name w:val="Naslov 3 Char"/>
    <w:basedOn w:val="Zadanifontodlomka"/>
    <w:link w:val="Naslov3"/>
    <w:rsid w:val="00C2479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Zaglavlje">
    <w:name w:val="header"/>
    <w:basedOn w:val="Normal"/>
    <w:link w:val="ZaglavljeChar"/>
    <w:uiPriority w:val="99"/>
    <w:rsid w:val="000E5F3B"/>
    <w:pPr>
      <w:tabs>
        <w:tab w:val="center" w:pos="4252"/>
        <w:tab w:val="right" w:pos="8504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E5F3B"/>
    <w:rPr>
      <w:lang w:val="en-GB"/>
    </w:rPr>
  </w:style>
  <w:style w:type="paragraph" w:styleId="Podnoje">
    <w:name w:val="footer"/>
    <w:basedOn w:val="Normal"/>
    <w:link w:val="PodnojeChar"/>
    <w:uiPriority w:val="99"/>
    <w:rsid w:val="000E5F3B"/>
    <w:pPr>
      <w:tabs>
        <w:tab w:val="center" w:pos="4252"/>
        <w:tab w:val="right" w:pos="8504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E5F3B"/>
    <w:rPr>
      <w:lang w:val="en-GB"/>
    </w:rPr>
  </w:style>
  <w:style w:type="paragraph" w:styleId="Sadraj2">
    <w:name w:val="toc 2"/>
    <w:basedOn w:val="Normal"/>
    <w:next w:val="Normal"/>
    <w:autoRedefine/>
    <w:uiPriority w:val="39"/>
    <w:rsid w:val="000E5F3B"/>
    <w:pPr>
      <w:spacing w:after="100"/>
      <w:ind w:left="200"/>
    </w:pPr>
  </w:style>
  <w:style w:type="paragraph" w:styleId="Sadraj1">
    <w:name w:val="toc 1"/>
    <w:basedOn w:val="Normal"/>
    <w:next w:val="Normal"/>
    <w:autoRedefine/>
    <w:uiPriority w:val="39"/>
    <w:rsid w:val="00887280"/>
    <w:pPr>
      <w:tabs>
        <w:tab w:val="left" w:pos="400"/>
        <w:tab w:val="right" w:leader="dot" w:pos="8777"/>
      </w:tabs>
      <w:spacing w:after="100"/>
    </w:pPr>
  </w:style>
  <w:style w:type="paragraph" w:styleId="Sadraj3">
    <w:name w:val="toc 3"/>
    <w:basedOn w:val="Normal"/>
    <w:next w:val="Normal"/>
    <w:autoRedefine/>
    <w:uiPriority w:val="39"/>
    <w:rsid w:val="000E5F3B"/>
    <w:pPr>
      <w:spacing w:after="100"/>
      <w:ind w:left="400"/>
    </w:pPr>
  </w:style>
  <w:style w:type="character" w:styleId="Hiperveza">
    <w:name w:val="Hyperlink"/>
    <w:basedOn w:val="Zadanifontodlomka"/>
    <w:uiPriority w:val="99"/>
    <w:unhideWhenUsed/>
    <w:rsid w:val="000E5F3B"/>
    <w:rPr>
      <w:color w:val="0000FF" w:themeColor="hyperlink"/>
      <w:u w:val="single"/>
    </w:rPr>
  </w:style>
  <w:style w:type="paragraph" w:customStyle="1" w:styleId="Cabealho1">
    <w:name w:val="Cabeçalho 1"/>
    <w:basedOn w:val="Naslov1"/>
    <w:qFormat/>
    <w:rsid w:val="00640C58"/>
    <w:pPr>
      <w:outlineLvl w:val="9"/>
    </w:pPr>
  </w:style>
  <w:style w:type="paragraph" w:customStyle="1" w:styleId="textos-normais-pequeno">
    <w:name w:val="textos-normais-pequeno"/>
    <w:basedOn w:val="textos-normais"/>
    <w:qFormat/>
    <w:rsid w:val="003E3E7B"/>
    <w:rPr>
      <w:sz w:val="16"/>
      <w:lang w:val="pt-PT"/>
    </w:rPr>
  </w:style>
  <w:style w:type="paragraph" w:styleId="Opisslike">
    <w:name w:val="caption"/>
    <w:basedOn w:val="Normal"/>
    <w:next w:val="Normal"/>
    <w:unhideWhenUsed/>
    <w:qFormat/>
    <w:rsid w:val="00542623"/>
    <w:pPr>
      <w:spacing w:after="200" w:line="240" w:lineRule="auto"/>
      <w:jc w:val="center"/>
    </w:pPr>
    <w:rPr>
      <w:b/>
      <w:bCs/>
      <w:sz w:val="20"/>
      <w:szCs w:val="18"/>
    </w:rPr>
  </w:style>
  <w:style w:type="paragraph" w:styleId="Tablicaslika">
    <w:name w:val="table of figures"/>
    <w:basedOn w:val="Normal"/>
    <w:next w:val="Normal"/>
    <w:uiPriority w:val="99"/>
    <w:rsid w:val="004A4599"/>
    <w:pPr>
      <w:spacing w:after="0"/>
    </w:pPr>
  </w:style>
  <w:style w:type="paragraph" w:styleId="Indeks1">
    <w:name w:val="index 1"/>
    <w:basedOn w:val="Normal"/>
    <w:next w:val="Normal"/>
    <w:autoRedefine/>
    <w:uiPriority w:val="99"/>
    <w:rsid w:val="00B50ACB"/>
    <w:pPr>
      <w:spacing w:after="0" w:line="240" w:lineRule="auto"/>
      <w:ind w:left="200" w:hanging="200"/>
    </w:pPr>
  </w:style>
  <w:style w:type="paragraph" w:styleId="Tablicaizvora">
    <w:name w:val="table of authorities"/>
    <w:basedOn w:val="Normal"/>
    <w:next w:val="Normal"/>
    <w:uiPriority w:val="99"/>
    <w:rsid w:val="00B50ACB"/>
    <w:pPr>
      <w:spacing w:after="0"/>
      <w:ind w:left="200" w:hanging="200"/>
    </w:pPr>
  </w:style>
  <w:style w:type="paragraph" w:styleId="Indeks2">
    <w:name w:val="index 2"/>
    <w:basedOn w:val="Normal"/>
    <w:next w:val="Normal"/>
    <w:autoRedefine/>
    <w:uiPriority w:val="99"/>
    <w:rsid w:val="00B50ACB"/>
    <w:pPr>
      <w:spacing w:after="0" w:line="240" w:lineRule="auto"/>
      <w:ind w:left="400" w:hanging="200"/>
    </w:pPr>
  </w:style>
  <w:style w:type="paragraph" w:styleId="Naslovtabliceizvora">
    <w:name w:val="toa heading"/>
    <w:basedOn w:val="Normal"/>
    <w:next w:val="Normal"/>
    <w:uiPriority w:val="99"/>
    <w:rsid w:val="00703B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703B0F"/>
  </w:style>
  <w:style w:type="character" w:customStyle="1" w:styleId="Naslov1Char">
    <w:name w:val="Naslov 1 Char"/>
    <w:basedOn w:val="Zadanifontodlomka"/>
    <w:link w:val="Naslov1"/>
    <w:uiPriority w:val="9"/>
    <w:rsid w:val="00703B0F"/>
    <w:rPr>
      <w:rFonts w:ascii="Arial" w:hAnsi="Arial"/>
      <w:b/>
      <w:kern w:val="28"/>
      <w:sz w:val="36"/>
    </w:rPr>
  </w:style>
  <w:style w:type="paragraph" w:styleId="Odlomakpopisa">
    <w:name w:val="List Paragraph"/>
    <w:basedOn w:val="Normal"/>
    <w:uiPriority w:val="34"/>
    <w:qFormat/>
    <w:rsid w:val="00F81DD7"/>
    <w:pPr>
      <w:ind w:left="720"/>
      <w:contextualSpacing/>
    </w:pPr>
  </w:style>
  <w:style w:type="numbering" w:customStyle="1" w:styleId="CustomStil1">
    <w:name w:val="Custom Stil1"/>
    <w:uiPriority w:val="99"/>
    <w:rsid w:val="004965D0"/>
    <w:pPr>
      <w:numPr>
        <w:numId w:val="2"/>
      </w:numPr>
    </w:pPr>
  </w:style>
  <w:style w:type="paragraph" w:customStyle="1" w:styleId="Default">
    <w:name w:val="Default"/>
    <w:rsid w:val="00127DA5"/>
    <w:pPr>
      <w:autoSpaceDE w:val="0"/>
      <w:autoSpaceDN w:val="0"/>
      <w:adjustRightInd w:val="0"/>
    </w:pPr>
    <w:rPr>
      <w:color w:val="000000"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semiHidden/>
    <w:rsid w:val="00887280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Naslov5Char">
    <w:name w:val="Naslov 5 Char"/>
    <w:basedOn w:val="Zadanifontodlomka"/>
    <w:link w:val="Naslov5"/>
    <w:semiHidden/>
    <w:rsid w:val="00887280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Naslov6Char">
    <w:name w:val="Naslov 6 Char"/>
    <w:basedOn w:val="Zadanifontodlomka"/>
    <w:link w:val="Naslov6"/>
    <w:semiHidden/>
    <w:rsid w:val="00887280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aslov7Char">
    <w:name w:val="Naslov 7 Char"/>
    <w:basedOn w:val="Zadanifontodlomka"/>
    <w:link w:val="Naslov7"/>
    <w:semiHidden/>
    <w:rsid w:val="00887280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Naslov8Char">
    <w:name w:val="Naslov 8 Char"/>
    <w:basedOn w:val="Zadanifontodlomka"/>
    <w:link w:val="Naslov8"/>
    <w:semiHidden/>
    <w:rsid w:val="00887280"/>
    <w:rPr>
      <w:rFonts w:asciiTheme="majorHAnsi" w:eastAsiaTheme="majorEastAsia" w:hAnsiTheme="majorHAnsi" w:cstheme="majorBidi"/>
      <w:color w:val="404040" w:themeColor="text1" w:themeTint="BF"/>
      <w:lang w:val="en-GB"/>
    </w:rPr>
  </w:style>
  <w:style w:type="character" w:customStyle="1" w:styleId="Naslov9Char">
    <w:name w:val="Naslov 9 Char"/>
    <w:basedOn w:val="Zadanifontodlomka"/>
    <w:link w:val="Naslov9"/>
    <w:semiHidden/>
    <w:rsid w:val="00887280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Podnaslov">
    <w:name w:val="Subtitle"/>
    <w:basedOn w:val="Normal"/>
    <w:next w:val="Normal"/>
    <w:link w:val="PodnaslovChar"/>
    <w:qFormat/>
    <w:rsid w:val="00C24790"/>
    <w:pPr>
      <w:numPr>
        <w:ilvl w:val="1"/>
      </w:numPr>
      <w:ind w:left="170"/>
    </w:pPr>
    <w:rPr>
      <w:rFonts w:asciiTheme="majorHAnsi" w:eastAsiaTheme="majorEastAsia" w:hAnsiTheme="majorHAnsi" w:cstheme="majorBidi"/>
      <w:b/>
      <w:i/>
      <w:iCs/>
      <w:spacing w:val="15"/>
      <w:sz w:val="26"/>
      <w:szCs w:val="24"/>
    </w:rPr>
  </w:style>
  <w:style w:type="character" w:customStyle="1" w:styleId="PodnaslovChar">
    <w:name w:val="Podnaslov Char"/>
    <w:basedOn w:val="Zadanifontodlomka"/>
    <w:link w:val="Podnaslov"/>
    <w:rsid w:val="00C24790"/>
    <w:rPr>
      <w:rFonts w:asciiTheme="majorHAnsi" w:eastAsiaTheme="majorEastAsia" w:hAnsiTheme="majorHAnsi" w:cstheme="majorBidi"/>
      <w:b/>
      <w:i/>
      <w:iCs/>
      <w:spacing w:val="15"/>
      <w:sz w:val="26"/>
      <w:szCs w:val="24"/>
      <w:lang w:val="en-GB"/>
    </w:rPr>
  </w:style>
  <w:style w:type="character" w:styleId="Naslovknjige">
    <w:name w:val="Book Title"/>
    <w:basedOn w:val="Zadanifontodlomka"/>
    <w:uiPriority w:val="33"/>
    <w:qFormat/>
    <w:rsid w:val="00714153"/>
    <w:rPr>
      <w:b/>
      <w:bCs/>
      <w:smallCaps/>
      <w:spacing w:val="5"/>
    </w:rPr>
  </w:style>
  <w:style w:type="character" w:styleId="Istaknuto">
    <w:name w:val="Emphasis"/>
    <w:basedOn w:val="Zadanifontodlomka"/>
    <w:qFormat/>
    <w:rsid w:val="00C2326D"/>
    <w:rPr>
      <w:i/>
      <w:iCs/>
    </w:rPr>
  </w:style>
  <w:style w:type="paragraph" w:styleId="Revizija">
    <w:name w:val="Revision"/>
    <w:hidden/>
    <w:uiPriority w:val="99"/>
    <w:semiHidden/>
    <w:rsid w:val="00EA2438"/>
    <w:rPr>
      <w:lang w:val="en-GB"/>
    </w:rPr>
  </w:style>
  <w:style w:type="paragraph" w:styleId="Tekstfusnote">
    <w:name w:val="footnote text"/>
    <w:basedOn w:val="Normal"/>
    <w:link w:val="TekstfusnoteChar"/>
    <w:rsid w:val="00EE0771"/>
    <w:pPr>
      <w:spacing w:after="0" w:line="240" w:lineRule="auto"/>
    </w:pPr>
  </w:style>
  <w:style w:type="character" w:customStyle="1" w:styleId="TekstfusnoteChar">
    <w:name w:val="Tekst fusnote Char"/>
    <w:basedOn w:val="Zadanifontodlomka"/>
    <w:link w:val="Tekstfusnote"/>
    <w:rsid w:val="00EE0771"/>
    <w:rPr>
      <w:lang w:val="en-GB"/>
    </w:rPr>
  </w:style>
  <w:style w:type="character" w:styleId="Referencafusnote">
    <w:name w:val="footnote reference"/>
    <w:basedOn w:val="Zadanifontodlomka"/>
    <w:rsid w:val="00EE0771"/>
    <w:rPr>
      <w:vertAlign w:val="superscript"/>
    </w:rPr>
  </w:style>
  <w:style w:type="character" w:customStyle="1" w:styleId="apple-converted-space">
    <w:name w:val="apple-converted-space"/>
    <w:basedOn w:val="Zadanifontodlomka"/>
    <w:rsid w:val="00EE0771"/>
  </w:style>
  <w:style w:type="character" w:customStyle="1" w:styleId="commitsticker">
    <w:name w:val="commits_ticker"/>
    <w:basedOn w:val="Zadanifontodlomka"/>
    <w:rsid w:val="00EE0771"/>
  </w:style>
  <w:style w:type="character" w:customStyle="1" w:styleId="bad">
    <w:name w:val="bad"/>
    <w:basedOn w:val="Zadanifontodlomka"/>
    <w:rsid w:val="00EE0771"/>
  </w:style>
  <w:style w:type="character" w:customStyle="1" w:styleId="committersticker">
    <w:name w:val="committers_ticker"/>
    <w:basedOn w:val="Zadanifontodlomka"/>
    <w:rsid w:val="00EE0771"/>
  </w:style>
  <w:style w:type="character" w:customStyle="1" w:styleId="good">
    <w:name w:val="good"/>
    <w:basedOn w:val="Zadanifontodlomka"/>
    <w:rsid w:val="00EE0771"/>
  </w:style>
  <w:style w:type="character" w:styleId="Naglaeno">
    <w:name w:val="Strong"/>
    <w:basedOn w:val="Zadanifontodlomka"/>
    <w:qFormat/>
    <w:rsid w:val="00C4302A"/>
    <w:rPr>
      <w:b/>
      <w:bCs/>
    </w:rPr>
  </w:style>
  <w:style w:type="paragraph" w:styleId="StandardWeb">
    <w:name w:val="Normal (Web)"/>
    <w:basedOn w:val="Normal"/>
    <w:uiPriority w:val="99"/>
    <w:unhideWhenUsed/>
    <w:rsid w:val="006D6958"/>
    <w:pPr>
      <w:spacing w:before="100" w:beforeAutospacing="1" w:after="100" w:afterAutospacing="1" w:line="240" w:lineRule="auto"/>
      <w:jc w:val="left"/>
    </w:pPr>
    <w:rPr>
      <w:sz w:val="24"/>
      <w:szCs w:val="24"/>
      <w:lang w:val="hr-HR" w:eastAsia="hr-HR"/>
    </w:rPr>
  </w:style>
  <w:style w:type="paragraph" w:styleId="Citat">
    <w:name w:val="Quote"/>
    <w:basedOn w:val="Normal"/>
    <w:next w:val="Normal"/>
    <w:link w:val="CitatChar"/>
    <w:uiPriority w:val="29"/>
    <w:qFormat/>
    <w:rsid w:val="00291C05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291C05"/>
    <w:rPr>
      <w:i/>
      <w:iCs/>
      <w:color w:val="000000" w:themeColor="text1"/>
      <w:lang w:val="en-GB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91C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91C05"/>
    <w:rPr>
      <w:b/>
      <w:bCs/>
      <w:i/>
      <w:iCs/>
      <w:color w:val="4F81BD" w:themeColor="accent1"/>
      <w:lang w:val="en-GB"/>
    </w:rPr>
  </w:style>
  <w:style w:type="paragraph" w:styleId="Tekstkrajnjebiljeke">
    <w:name w:val="endnote text"/>
    <w:basedOn w:val="Normal"/>
    <w:link w:val="TekstkrajnjebiljekeChar"/>
    <w:rsid w:val="00C9763B"/>
    <w:pPr>
      <w:spacing w:after="0" w:line="240" w:lineRule="auto"/>
    </w:pPr>
  </w:style>
  <w:style w:type="character" w:customStyle="1" w:styleId="TekstkrajnjebiljekeChar">
    <w:name w:val="Tekst krajnje bilješke Char"/>
    <w:basedOn w:val="Zadanifontodlomka"/>
    <w:link w:val="Tekstkrajnjebiljeke"/>
    <w:rsid w:val="00C9763B"/>
    <w:rPr>
      <w:lang w:val="en-GB"/>
    </w:rPr>
  </w:style>
  <w:style w:type="character" w:styleId="Referencakrajnjebiljeke">
    <w:name w:val="endnote reference"/>
    <w:basedOn w:val="Zadanifontodlomka"/>
    <w:rsid w:val="00C9763B"/>
    <w:rPr>
      <w:vertAlign w:val="superscript"/>
    </w:rPr>
  </w:style>
  <w:style w:type="table" w:styleId="Reetkatablice">
    <w:name w:val="Table Grid"/>
    <w:basedOn w:val="Obinatablica"/>
    <w:uiPriority w:val="1"/>
    <w:rsid w:val="00CA4796"/>
    <w:rPr>
      <w:rFonts w:asciiTheme="minorHAnsi" w:eastAsiaTheme="minorEastAsia" w:hAnsiTheme="minorHAnsi" w:cstheme="minorBidi"/>
      <w:sz w:val="22"/>
      <w:szCs w:val="22"/>
      <w:lang w:val="hr-H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rafikeoznake">
    <w:name w:val="List Bullet"/>
    <w:basedOn w:val="Normal"/>
    <w:rsid w:val="00AB61CB"/>
    <w:pPr>
      <w:numPr>
        <w:numId w:val="34"/>
      </w:numPr>
      <w:contextualSpacing/>
    </w:pPr>
  </w:style>
  <w:style w:type="character" w:styleId="Referencakomentara">
    <w:name w:val="annotation reference"/>
    <w:basedOn w:val="Zadanifontodlomka"/>
    <w:semiHidden/>
    <w:unhideWhenUsed/>
    <w:rsid w:val="00D332B5"/>
    <w:rPr>
      <w:sz w:val="16"/>
      <w:szCs w:val="16"/>
    </w:rPr>
  </w:style>
  <w:style w:type="paragraph" w:styleId="Tekstkomentara">
    <w:name w:val="annotation text"/>
    <w:basedOn w:val="Normal"/>
    <w:link w:val="TekstkomentaraChar"/>
    <w:semiHidden/>
    <w:unhideWhenUsed/>
    <w:rsid w:val="00D332B5"/>
    <w:pPr>
      <w:spacing w:line="240" w:lineRule="auto"/>
    </w:pPr>
    <w:rPr>
      <w:sz w:val="20"/>
    </w:rPr>
  </w:style>
  <w:style w:type="character" w:customStyle="1" w:styleId="TekstkomentaraChar">
    <w:name w:val="Tekst komentara Char"/>
    <w:basedOn w:val="Zadanifontodlomka"/>
    <w:link w:val="Tekstkomentara"/>
    <w:semiHidden/>
    <w:rsid w:val="00D332B5"/>
    <w:rPr>
      <w:lang w:val="en-GB"/>
    </w:rPr>
  </w:style>
  <w:style w:type="paragraph" w:styleId="Predmetkomentara">
    <w:name w:val="annotation subject"/>
    <w:basedOn w:val="Tekstkomentara"/>
    <w:next w:val="Tekstkomentara"/>
    <w:link w:val="PredmetkomentaraChar"/>
    <w:semiHidden/>
    <w:unhideWhenUsed/>
    <w:rsid w:val="00D332B5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semiHidden/>
    <w:rsid w:val="00D332B5"/>
    <w:rPr>
      <w:b/>
      <w:b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924">
          <w:marLeft w:val="0"/>
          <w:marRight w:val="0"/>
          <w:marTop w:val="0"/>
          <w:marBottom w:val="33"/>
          <w:divBdr>
            <w:top w:val="none" w:sz="0" w:space="0" w:color="auto"/>
            <w:left w:val="single" w:sz="6" w:space="20" w:color="AAAAAA"/>
            <w:bottom w:val="single" w:sz="6" w:space="5" w:color="AAAAAA"/>
            <w:right w:val="single" w:sz="6" w:space="20" w:color="AAAAAA"/>
          </w:divBdr>
        </w:div>
      </w:divsChild>
    </w:div>
    <w:div w:id="334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958">
          <w:marLeft w:val="0"/>
          <w:marRight w:val="0"/>
          <w:marTop w:val="0"/>
          <w:marBottom w:val="30"/>
          <w:divBdr>
            <w:top w:val="none" w:sz="0" w:space="0" w:color="auto"/>
            <w:left w:val="single" w:sz="6" w:space="18" w:color="AAAAAA"/>
            <w:bottom w:val="single" w:sz="6" w:space="5" w:color="AAAAAA"/>
            <w:right w:val="single" w:sz="6" w:space="18" w:color="AAAAAA"/>
          </w:divBdr>
        </w:div>
      </w:divsChild>
    </w:div>
    <w:div w:id="600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647">
          <w:marLeft w:val="0"/>
          <w:marRight w:val="0"/>
          <w:marTop w:val="0"/>
          <w:marBottom w:val="33"/>
          <w:divBdr>
            <w:top w:val="none" w:sz="0" w:space="0" w:color="auto"/>
            <w:left w:val="single" w:sz="6" w:space="20" w:color="AAAAAA"/>
            <w:bottom w:val="single" w:sz="6" w:space="5" w:color="AAAAAA"/>
            <w:right w:val="single" w:sz="6" w:space="20" w:color="AAAAAA"/>
          </w:divBdr>
        </w:div>
      </w:divsChild>
    </w:div>
    <w:div w:id="1049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971">
          <w:marLeft w:val="0"/>
          <w:marRight w:val="0"/>
          <w:marTop w:val="0"/>
          <w:marBottom w:val="33"/>
          <w:divBdr>
            <w:top w:val="none" w:sz="0" w:space="0" w:color="auto"/>
            <w:left w:val="single" w:sz="6" w:space="20" w:color="AAAAAA"/>
            <w:bottom w:val="single" w:sz="6" w:space="5" w:color="AAAAAA"/>
            <w:right w:val="single" w:sz="6" w:space="20" w:color="AAAAAA"/>
          </w:divBdr>
        </w:div>
      </w:divsChild>
    </w:div>
    <w:div w:id="2051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Google%20disk\UA\Dissertation\Random\Modelo_tese_mestr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Jay13</b:Tag>
    <b:SourceType>ArticleInAPeriodical</b:SourceType>
    <b:Guid>{5C763D91-3E56-42CB-A412-FC53E5885AEA}</b:Guid>
    <b:Author>
      <b:Author>
        <b:NameList>
          <b:Person>
            <b:Last>Jayavardhana Gubbi</b:Last>
            <b:First>Rajkumar</b:First>
            <b:Middle>Buyya, Slaven Marusic, Marimuthu Palaniswami</b:Middle>
          </b:Person>
        </b:NameList>
      </b:Author>
    </b:Author>
    <b:Title>Internet of Things (IoT): A vision, architectural elements, and future directions</b:Title>
    <b:Year>2013.</b:Year>
    <b:PeriodicalTitle>Future Generation Computer Systems 29</b:PeriodicalTitle>
    <b:Month>February</b:Month>
    <b:Day>24</b:Day>
    <b:Pages>1645–1660</b:Pages>
    <b:RefOrder>60</b:RefOrder>
  </b:Source>
  <b:Source>
    <b:Tag>Lui10</b:Tag>
    <b:SourceType>ArticleInAPeriodical</b:SourceType>
    <b:Guid>{903926AF-0ECB-43E2-A545-66EAC5EAF2CB}</b:Guid>
    <b:Author>
      <b:Author>
        <b:NameList>
          <b:Person>
            <b:Last>Luigi Atzori</b:Last>
            <b:First>Antonio</b:First>
            <b:Middle>Iera, Giacomo Morabito</b:Middle>
          </b:Person>
        </b:NameList>
      </b:Author>
    </b:Author>
    <b:Title>The Internet of Things: A survey</b:Title>
    <b:PeriodicalTitle>Computer Networks 54</b:PeriodicalTitle>
    <b:Year>2010</b:Year>
    <b:Month>June</b:Month>
    <b:Day>14</b:Day>
    <b:Pages>2787–2805</b:Pages>
    <b:RefOrder>15</b:RefOrder>
  </b:Source>
  <b:Source>
    <b:Tag>And14</b:Tag>
    <b:SourceType>DocumentFromInternetSite</b:SourceType>
    <b:Guid>{40CF1732-B2A5-41EB-9C35-491059214050}</b:Guid>
    <b:Author>
      <b:Author>
        <b:NameList>
          <b:Person>
            <b:Last>Andrea Zanella</b:Last>
            <b:First>Nicola</b:First>
            <b:Middle>Bui, Angelo Castellani,Lorenzo Vangelista, Michele Zorzi</b:Middle>
          </b:Person>
        </b:NameList>
      </b:Author>
    </b:Author>
    <b:Title>Internet of Things for Smart Cities</b:Title>
    <b:PeriodicalTitle>IEEE Internet of Things Journal</b:PeriodicalTitle>
    <b:Year>2014</b:Year>
    <b:YearAccessed>2015</b:YearAccessed>
    <b:MonthAccessed>February</b:MonthAccessed>
    <b:DayAccessed>12</b:DayAccessed>
    <b:URL>http://eprints.networks.imdea.org/id/eprint/740</b:URL>
    <b:Month>April</b:Month>
    <b:Day>2014</b:Day>
    <b:RefOrder>16</b:RefOrder>
  </b:Source>
  <b:Source>
    <b:Tag>QiJ14</b:Tag>
    <b:SourceType>ArticleInAPeriodical</b:SourceType>
    <b:Guid>{83B39D1A-D137-46D0-BD58-AB7A473BFE20}</b:Guid>
    <b:Author>
      <b:Author>
        <b:NameList>
          <b:Person>
            <b:Last>Qi Jing</b:Last>
            <b:First>Athanasios</b:First>
            <b:Middle>V. Vasilakos, Jiafu Wa, Jingwei Lu, Dechao Qiu</b:Middle>
          </b:Person>
        </b:NameList>
      </b:Author>
    </b:Author>
    <b:Title>Security of the Internet of Things: perspectives and challenges</b:Title>
    <b:Year>2014)</b:Year>
    <b:Month>June</b:Month>
    <b:Day>17</b:Day>
    <b:PeriodicalTitle>Wireless Netw</b:PeriodicalTitle>
    <b:Pages>20:2481–2501</b:Pages>
    <b:RefOrder>17</b:RefOrder>
  </b:Source>
  <b:Source>
    <b:Tag>Pra15</b:Tag>
    <b:SourceType>DocumentFromInternetSite</b:SourceType>
    <b:Guid>{43B6F63B-42D6-4737-B09B-9D59FC8B19EC}</b:Guid>
    <b:Author>
      <b:Author>
        <b:NameList>
          <b:Person>
            <b:Last>Prasant Misra</b:Last>
            <b:First>Yogesh</b:First>
            <b:Middle>Simmhan, Jay Warrior</b:Middle>
          </b:Person>
        </b:NameList>
      </b:Author>
    </b:Author>
    <b:Title>Towards a Practical Architecture for the Next Generation Internet of Things</b:Title>
    <b:Year>2015</b:Year>
    <b:Month>February</b:Month>
    <b:Day>3</b:Day>
    <b:YearAccessed>2015</b:YearAccessed>
    <b:MonthAccessed>Februry</b:MonthAccessed>
    <b:DayAccessed>10</b:DayAccessed>
    <b:URL>http://arxiv.org/pdf/1502.00797v1.pdf</b:URL>
    <b:RefOrder>20</b:RefOrder>
  </b:Source>
  <b:Source>
    <b:Tag>Hui12</b:Tag>
    <b:SourceType>ConferenceProceedings</b:SourceType>
    <b:Guid>{6C03A18E-27B2-457A-B763-E0E35FE1BF99}</b:Guid>
    <b:Author>
      <b:Author>
        <b:NameList>
          <b:Person>
            <b:Last>Hui Suo</b:Last>
            <b:First>Jiafu</b:First>
            <b:Middle>Wan, Caifeng Zou, Jianqi Liu</b:Middle>
          </b:Person>
        </b:NameList>
      </b:Author>
    </b:Author>
    <b:Title>Security in the Internet of Things: A Review</b:Title>
    <b:Year>2012</b:Year>
    <b:ConferenceName>International Conference on Computer Science and Electronics Engineering</b:ConferenceName>
    <b:RefOrder>18</b:RefOrder>
  </b:Source>
  <b:Source>
    <b:Tag>SSi14</b:Tag>
    <b:SourceType>ArticleInAPeriodical</b:SourceType>
    <b:Guid>{C64D5E2E-9E2D-421F-8785-87E7005810B4}</b:Guid>
    <b:Author>
      <b:Author>
        <b:NameList>
          <b:Person>
            <b:Last>S. Sicari</b:Last>
            <b:First>A.</b:First>
            <b:Middle>Rizzardi, L.A. Grieco, A. Coen-Porisini</b:Middle>
          </b:Person>
        </b:NameList>
      </b:Author>
    </b:Author>
    <b:Title>Security, privacy and trust in Internet of Things: The road ahead</b:Title>
    <b:Year>2014</b:Year>
    <b:PeriodicalTitle>Computer Networks 76</b:PeriodicalTitle>
    <b:Month>July</b:Month>
    <b:Day>15</b:Day>
    <b:Pages>146–164</b:Pages>
    <b:RefOrder>19</b:RefOrder>
  </b:Source>
  <b:Source>
    <b:Tag>14Th</b:Tag>
    <b:SourceType>InternetSite</b:SourceType>
    <b:Guid>{6EE1BF9E-E92A-401B-96AA-A178DA87C58D}</b:Guid>
    <b:Year>2014</b:Year>
    <b:Month>12</b:Month>
    <b:Day>12</b:Day>
    <b:ProductionCompany>The Apache Software Foundation</b:ProductionCompany>
    <b:YearAccessed>2015</b:YearAccessed>
    <b:MonthAccessed>February</b:MonthAccessed>
    <b:DayAccessed>7</b:DayAccessed>
    <b:URL>http://hadoop.apache.org/</b:URL>
    <b:Title>Apache Hadoop</b:Title>
    <b:RefOrder>33</b:RefOrder>
  </b:Source>
  <b:Source>
    <b:Tag>Apa141</b:Tag>
    <b:SourceType>InternetSite</b:SourceType>
    <b:Guid>{393FF176-DCA5-496F-93E3-98BD803F7C9A}</b:Guid>
    <b:Title>Apache Hadoop YARN</b:Title>
    <b:ProductionCompany>Apache Software Foundation</b:ProductionCompany>
    <b:Year>2014</b:Year>
    <b:Month>13</b:Month>
    <b:Day>11</b:Day>
    <b:YearAccessed>2015</b:YearAccessed>
    <b:MonthAccessed>February</b:MonthAccessed>
    <b:DayAccessed>7</b:DayAccessed>
    <b:URL>http://hadoop.apache.org/docs/current/hadoop-yarn/hadoop-yarn-site/YARN.html</b:URL>
    <b:RefOrder>61</b:RefOrder>
  </b:Source>
  <b:Source>
    <b:Tag>Apa14</b:Tag>
    <b:SourceType>InternetSite</b:SourceType>
    <b:Guid>{E8FC76DB-C3AE-4572-8066-91715E6C0D9A}</b:Guid>
    <b:Title>Apache Hadoop HDFS</b:Title>
    <b:ProductionCompany>Apache Software Foundation</b:ProductionCompany>
    <b:Year>2014</b:Year>
    <b:YearAccessed>2015</b:YearAccessed>
    <b:MonthAccessed>February</b:MonthAccessed>
    <b:DayAccessed>6</b:DayAccessed>
    <b:URL>http://hadoop.apache.org/docs/current/hadoop-project-dist/hadoop-hdfs/HdfsDesign.html</b:URL>
    <b:Month>11</b:Month>
    <b:Day>13</b:Day>
    <b:RefOrder>34</b:RefOrder>
  </b:Source>
  <b:Source>
    <b:Tag>Apa142</b:Tag>
    <b:SourceType>InternetSite</b:SourceType>
    <b:Guid>{4AB6A9AF-EC32-4BA2-BAAC-0B8DBB1137B0}</b:Guid>
    <b:Title>Apache Hadoop MapReduce</b:Title>
    <b:ProductionCompany>Apache Software Foundation</b:ProductionCompany>
    <b:Year>2014</b:Year>
    <b:Month>11</b:Month>
    <b:Day>13</b:Day>
    <b:YearAccessed>2015</b:YearAccessed>
    <b:MonthAccessed>February</b:MonthAccessed>
    <b:DayAccessed>7</b:DayAccessed>
    <b:URL>http://hadoop.apache.org/docs/current/hadoop-mapreduce-client/hadoop-mapreduce-client-core/MapReduceTutorial.html</b:URL>
    <b:RefOrder>36</b:RefOrder>
  </b:Source>
  <b:Source>
    <b:Tag>Apa15</b:Tag>
    <b:SourceType>InternetSite</b:SourceType>
    <b:Guid>{F31300FB-EB8A-43EE-960D-FDC458054F65}</b:Guid>
    <b:Title>Apache Hive</b:Title>
    <b:ProductionCompany>The Apache Software Foundation</b:ProductionCompany>
    <b:YearAccessed>2015</b:YearAccessed>
    <b:MonthAccessed>February</b:MonthAccessed>
    <b:DayAccessed>7</b:DayAccessed>
    <b:URL>https://cwiki.apache.org/confluence/display/Hive/Home</b:URL>
    <b:Year>2015</b:Year>
    <b:Month>January</b:Month>
    <b:Day>12</b:Day>
    <b:RefOrder>40</b:RefOrder>
  </b:Source>
  <b:Source>
    <b:Tag>Han14</b:Tag>
    <b:SourceType>ConferenceProceedings</b:SourceType>
    <b:Guid>{7871EAAB-769B-4CB6-91A9-B74264DFD850}</b:Guid>
    <b:Author>
      <b:Author>
        <b:NameList>
          <b:Person>
            <b:Last>Hanson</b:Last>
            <b:First>Yin</b:First>
            <b:Middle>Huai Ashutosh Chauhan Alan Gates Gunther Hagleitner Eric N.</b:Middle>
          </b:Person>
        </b:NameList>
      </b:Author>
    </b:Author>
    <b:Title>Major Technical Advancements in Apache Hive</b:Title>
    <b:Year>2014 </b:Year>
    <b:ConferenceName>SIGMOD '14 Proceedings of the 2014 ACM SIGMOD international conference on Management of data</b:ConferenceName>
    <b:City>New York, NY, USA</b:City>
    <b:RefOrder>62</b:RefOrder>
  </b:Source>
  <b:Source>
    <b:Tag>Apa151</b:Tag>
    <b:SourceType>InternetSite</b:SourceType>
    <b:Guid>{B612EAC5-293D-4943-ADD8-4181CBA66930}</b:Guid>
    <b:Title>Apache Spark</b:Title>
    <b:ProductionCompany>The Apache Software Foundation</b:ProductionCompany>
    <b:YearAccessed>2015</b:YearAccessed>
    <b:MonthAccessed>February</b:MonthAccessed>
    <b:DayAccessed>7</b:DayAccessed>
    <b:URL>http://spark.apache.org/</b:URL>
    <b:RefOrder>41</b:RefOrder>
  </b:Source>
  <b:Source>
    <b:Tag>Mat10</b:Tag>
    <b:SourceType>ArticleInAPeriodical</b:SourceType>
    <b:Guid>{9D5A2DC0-6252-4B00-9803-7B473AF330DF}</b:Guid>
    <b:Author>
      <b:Author>
        <b:NameList>
          <b:Person>
            <b:Last>Matei Zaharia</b:Last>
            <b:First>Mosharaf</b:First>
            <b:Middle>Chowdhury, Michael J. Franklin, Scott Shenker, Ion Stoica</b:Middle>
          </b:Person>
        </b:NameList>
      </b:Author>
    </b:Author>
    <b:Title>Spark: Cluster Computing with Working Sets</b:Title>
    <b:Year>2010</b:Year>
    <b:RefOrder>63</b:RefOrder>
  </b:Source>
  <b:Source>
    <b:Tag>Apa152</b:Tag>
    <b:SourceType>InternetSite</b:SourceType>
    <b:Guid>{20D904EF-ADEA-41D2-B80C-30F1F717183B}</b:Guid>
    <b:Title>Apache Hbase</b:Title>
    <b:Year>2015</b:Year>
    <b:Month>Februaray</b:Month>
    <b:Day>11</b:Day>
    <b:ProductionCompany>The Apache Software Foundation</b:ProductionCompany>
    <b:YearAccessed>2015</b:YearAccessed>
    <b:MonthAccessed>February</b:MonthAccessed>
    <b:DayAccessed>15</b:DayAccessed>
    <b:URL>http://hbase.apache.org/book.html</b:URL>
    <b:RefOrder>39</b:RefOrder>
  </b:Source>
  <b:Source>
    <b:Tag>NoS</b:Tag>
    <b:SourceType>ArticleInAPeriodical</b:SourceType>
    <b:Guid>{7875675B-F572-49CE-A8A0-68DF47CEA73E}</b:Guid>
    <b:Title>NoSQL Database: New Era of Databases for Big data Analytics - Classification, Characteristics and Comparison</b:Title>
    <b:Author>
      <b:Author>
        <b:NameList>
          <b:Person>
            <b:Last>A B M Moniruzzaman</b:Last>
            <b:First>Syed</b:First>
            <b:Middle>Akhter Hossain</b:Middle>
          </b:Person>
        </b:NameList>
      </b:Author>
    </b:Author>
    <b:PeriodicalTitle>International Journal of Database Theory and Application</b:PeriodicalTitle>
    <b:Year>2013</b:Year>
    <b:RefOrder>31</b:RefOrder>
  </b:Source>
  <b:Source>
    <b:Tag>Alt13</b:Tag>
    <b:SourceType>ArticleInAPeriodical</b:SourceType>
    <b:Guid>{51B13DE1-6890-459C-B137-A2722A090EEA}</b:Guid>
    <b:Title>Alternatives to relational database: Comparison of NoSQL and XML approaches for clinical data storage</b:Title>
    <b:PeriodicalTitle>computer methods and programs in biomedicine 110</b:PeriodicalTitle>
    <b:Year>2013</b:Year>
    <b:Pages>99–109</b:Pages>
    <b:RefOrder>30</b:RefOrder>
  </b:Source>
  <b:Source>
    <b:Tag>Aco</b:Tag>
    <b:SourceType>ArticleInAPeriodical</b:SourceType>
    <b:Guid>{2BC07BD3-9508-476D-B086-A49AA49B21B1}</b:Guid>
    <b:Title>A comparison between several NoSQL databases with comments and notes</b:Title>
    <b:RefOrder>53</b:RefOrder>
  </b:Source>
  <b:Source>
    <b:Tag>Mon15</b:Tag>
    <b:SourceType>InternetSite</b:SourceType>
    <b:Guid>{066E87D1-7F6E-48EA-9645-E6F91E7AD448}</b:Guid>
    <b:Title>MongoDB HomePage</b:Title>
    <b:ProductionCompany>MongoDB, Inc.</b:ProductionCompany>
    <b:YearAccessed>2015</b:YearAccessed>
    <b:MonthAccessed>February</b:MonthAccessed>
    <b:DayAccessed>7</b:DayAccessed>
    <b:URL>http://www.mongodb.org/</b:URL>
    <b:RefOrder>38</b:RefOrder>
  </b:Source>
  <b:Source>
    <b:Tag>Ros15</b:Tag>
    <b:SourceType>ArticleInAPeriodical</b:SourceType>
    <b:Guid>{147B3FBA-C9D1-4E4B-ACAC-2E4097E234D8}</b:Guid>
    <b:Author>
      <b:Author>
        <b:NameList>
          <b:Person>
            <b:Last>Roshni Bajpayee</b:Last>
            <b:First>Sonali</b:First>
            <b:Middle>Priya Sinha, Vinod Kumar</b:Middle>
          </b:Person>
        </b:NameList>
      </b:Author>
    </b:Author>
    <b:Title>Big Data: A Brief investigation on NoSQL Databases</b:Title>
    <b:Year>2015</b:Year>
    <b:Month>January</b:Month>
    <b:PeriodicalTitle>International Journal of Innovations &amp; Advancement in Computer Science, IJIACS, Volume 4, Issue 1</b:PeriodicalTitle>
    <b:Pages>2347 – 8616</b:Pages>
    <b:RefOrder>26</b:RefOrder>
  </b:Source>
  <b:Source>
    <b:Tag>Raj15</b:Tag>
    <b:SourceType>ArticleInAPeriodical</b:SourceType>
    <b:Guid>{48C044BC-154C-482B-81DF-EF324C20CBEE}</b:Guid>
    <b:Author>
      <b:Author>
        <b:NameList>
          <b:Person>
            <b:Last>Rajendra Kumar Shukla</b:Last>
            <b:First>Pooja</b:First>
            <b:Middle>Pandey, Vinod Kumar</b:Middle>
          </b:Person>
        </b:NameList>
      </b:Author>
    </b:Author>
    <b:Title>Big Data Frameworks: At a Glance</b:Title>
    <b:PeriodicalTitle>International Journal of Innovations &amp; Advancement in Computer Science, IJIACS, Volume 4, Issue 1</b:PeriodicalTitle>
    <b:Year>2015</b:Year>
    <b:Month>January</b:Month>
    <b:Pages>2347 – 8616</b:Pages>
    <b:RefOrder>27</b:RefOrder>
  </b:Source>
  <b:Source>
    <b:Tag>Goo15</b:Tag>
    <b:SourceType>DocumentFromInternetSite</b:SourceType>
    <b:Guid>{A5696A4F-607A-4F7B-BBD2-CEB995790BDB}</b:Guid>
    <b:Title>Google Images</b:Title>
    <b:YearAccessed>2015</b:YearAccessed>
    <b:MonthAccessed>February</b:MonthAccessed>
    <b:DayAccessed>17</b:DayAccessed>
    <b:URL>http://1.bp.blogspot.com/-4sM6wRgPBUA/T9FiKnMhNFI/AAAAAAAAACc/bOO8PGQ0rDs/s1600/BigData+-+V5+Lens.JPG</b:URL>
    <b:RefOrder>28</b:RefOrder>
  </b:Source>
  <b:Source>
    <b:Tag>Gui15</b:Tag>
    <b:SourceType>ArticleInAPeriodical</b:SourceType>
    <b:Guid>{1ADCEAB0-4489-4A2B-B187-58024EC95458}</b:Guid>
    <b:Author>
      <b:Author>
        <b:NameList>
          <b:Person>
            <b:Last>Lafuente</b:Last>
            <b:First>Guillermo</b:First>
          </b:Person>
        </b:NameList>
      </b:Author>
    </b:Author>
    <b:Title>The big data security challenge</b:Title>
    <b:Year>2015</b:Year>
    <b:Month>January</b:Month>
    <b:PeriodicalTitle>Network Security</b:PeriodicalTitle>
    <b:RefOrder>29</b:RefOrder>
  </b:Source>
  <b:Source>
    <b:Tag>Dav04</b:Tag>
    <b:SourceType>ConferenceProceedings</b:SourceType>
    <b:Guid>{B498A79C-239B-4175-AC2F-97CA13C243E6}</b:Guid>
    <b:Author>
      <b:Author>
        <b:NameList>
          <b:Person>
            <b:Last>David S. Watson</b:Last>
            <b:First>Mary</b:First>
            <b:Middle>Ann Piette, Osman Sezgen, Naoya Motegi, Laurie ten Hope</b:Middle>
          </b:Person>
        </b:NameList>
      </b:Author>
    </b:Author>
    <b:Title>Machine to Machine (M2M) Technology in Demand Responsive Commercial Buildings</b:Title>
    <b:Year>2004</b:Year>
    <b:Month>August</b:Month>
    <b:ConferenceName>2004 ACEEE Summer Study on Energy Efficiency in Buildings</b:ConferenceName>
    <b:City>Pacific Grove, CA</b:City>
    <b:RefOrder>25</b:RefOrder>
  </b:Source>
  <b:Source>
    <b:Tag>Jia13</b:Tag>
    <b:SourceType>ArticleInAPeriodical</b:SourceType>
    <b:Guid>{A9F49F7F-8136-4851-A5A8-C4C1007D3EA0}</b:Guid>
    <b:Author>
      <b:Author>
        <b:NameList>
          <b:Person>
            <b:Last>Jiafu Wan</b:Last>
            <b:First>Min</b:First>
            <b:Middle>Chen, Feng Xia, Di Li, and Keliang Zhou</b:Middle>
          </b:Person>
        </b:NameList>
      </b:Author>
    </b:Author>
    <b:Title>From Machine-to-Machine Communications towards Cyber-Physical Systems</b:Title>
    <b:Year>2013</b:Year>
    <b:Month>June</b:Month>
    <b:City>1105–1128</b:City>
    <b:Pages>1105–1128</b:Pages>
    <b:PeriodicalTitle>Computer Science and Information Systems Vol. 10, No. 3</b:PeriodicalTitle>
    <b:RefOrder>64</b:RefOrder>
  </b:Source>
  <b:Source>
    <b:Tag>DUJ10</b:Tag>
    <b:SourceType>ConferenceProceedings</b:SourceType>
    <b:Guid>{F70C1485-9295-4334-82FC-2C15524B8CFB}</b:Guid>
    <b:Author>
      <b:Author>
        <b:NameList>
          <b:Person>
            <b:Last>DU Jiang</b:Last>
            <b:First>CHAO</b:First>
            <b:Middle>ShiWei</b:Middle>
          </b:Person>
        </b:NameList>
      </b:Author>
    </b:Author>
    <b:Title>A Study of Information Security for M2M of lOT</b:Title>
    <b:Year>2010</b:Year>
    <b:ConferenceName>3rd International Conference on Advanced Computer Theory and Engineering (ICACTE)</b:ConferenceName>
    <b:RefOrder>65</b:RefOrder>
  </b:Source>
  <b:Source>
    <b:Tag>Min14</b:Tag>
    <b:SourceType>ArticleInAPeriodical</b:SourceType>
    <b:Guid>{25BA76F8-3E0E-4061-A420-9C63E7BBE9C8}</b:Guid>
    <b:Author>
      <b:Author>
        <b:NameList>
          <b:Person>
            <b:Last>Min Chen</b:Last>
            <b:First>Senior</b:First>
            <b:Middle>Member, IEEE, Jiafu Wan, Member, IEEE, Sergio González, Member, IEEE, Xiaofei Liao, Member, IEEE, and Victor C.M. Leung, Fellow, IEEE</b:Middle>
          </b:Person>
        </b:NameList>
      </b:Author>
    </b:Author>
    <b:Title>A Survey of Recent Developments in Home M2M Networks</b:Title>
    <b:PeriodicalTitle>IEEE COMMUNICATIONS SURVEYS &amp; TUTORIALS, VOL. 16, NO. 1</b:PeriodicalTitle>
    <b:Year>2014</b:Year>
    <b:Pages>98-114</b:Pages>
    <b:RefOrder>23</b:RefOrder>
  </b:Source>
  <b:Source>
    <b:Tag>Xia13</b:Tag>
    <b:SourceType>ConferenceProceedings</b:SourceType>
    <b:Guid>{45C98CBE-7A7F-4FD2-A43D-CEF355F05892}</b:Guid>
    <b:Author>
      <b:Author>
        <b:NameList>
          <b:Person>
            <b:Last>Xiao Nie</b:Last>
            <b:First>Xiaobing</b:First>
            <b:Middle>Zhai</b:Middle>
          </b:Person>
        </b:NameList>
      </b:Author>
    </b:Author>
    <b:Title>M2M Security Threat and Security Mechanism Research</b:Title>
    <b:Year>2013</b:Year>
    <b:ConferenceName>3rd International Conference on Computer Science and Network Technology</b:ConferenceName>
    <b:RefOrder>24</b:RefOrder>
  </b:Source>
  <b:Source>
    <b:Tag>Apa153</b:Tag>
    <b:SourceType>InternetSite</b:SourceType>
    <b:Guid>{A76CD644-F34C-474E-A93E-156F13A41AF3}</b:Guid>
    <b:Title>Apache Spark summary</b:Title>
    <b:Year>2015</b:Year>
    <b:ProductionCompany>2015 Black Duck Software, Inc.</b:ProductionCompany>
    <b:Month>January</b:Month>
    <b:YearAccessed>2015.</b:YearAccessed>
    <b:MonthAccessed>February</b:MonthAccessed>
    <b:DayAccessed>16</b:DayAccessed>
    <b:URL>https://www.openhub.net/p/apache-spark</b:URL>
    <b:RefOrder>42</b:RefOrder>
  </b:Source>
  <b:Source>
    <b:Tag>Apa154</b:Tag>
    <b:SourceType>InternetSite</b:SourceType>
    <b:Guid>{A3069273-16BD-4D7C-A51D-77C52AB656F5}</b:Guid>
    <b:Title>Apache Cassandra</b:Title>
    <b:ProductionCompany>The Apache Software Foundation</b:ProductionCompany>
    <b:YearAccessed>2015</b:YearAccessed>
    <b:MonthAccessed>February</b:MonthAccessed>
    <b:DayAccessed>16</b:DayAccessed>
    <b:URL>http://cassandra.apache.org/</b:URL>
    <b:RefOrder>43</b:RefOrder>
  </b:Source>
  <b:Source>
    <b:Tag>Wik151</b:Tag>
    <b:SourceType>InternetSite</b:SourceType>
    <b:Guid>{8BDDD6AC-A8CD-484E-9D3A-28B136171224}</b:Guid>
    <b:Title>Wikipedia MongoDB</b:Title>
    <b:ProductionCompany>Wikimedia Foundation, Inc</b:ProductionCompany>
    <b:Year>2015</b:Year>
    <b:Month>March</b:Month>
    <b:Day>9</b:Day>
    <b:YearAccessed>2015</b:YearAccessed>
    <b:MonthAccessed>March</b:MonthAccessed>
    <b:DayAccessed>12</b:DayAccessed>
    <b:URL>http://en.wikipedia.org/wiki/MongoDB</b:URL>
    <b:RefOrder>44</b:RefOrder>
  </b:Source>
  <b:Source>
    <b:Tag>Wik15</b:Tag>
    <b:SourceType>InternetSite</b:SourceType>
    <b:Guid>{EDFE66EE-E7BE-451F-ABE6-A4AF53D1BCBC}</b:Guid>
    <b:Title>Wikipedia M2M</b:Title>
    <b:Year>2015</b:Year>
    <b:ProductionCompany>Wikimedia Foundation, Inc.</b:ProductionCompany>
    <b:Month>February</b:Month>
    <b:Day>13</b:Day>
    <b:YearAccessed>2015.</b:YearAccessed>
    <b:MonthAccessed>February</b:MonthAccessed>
    <b:DayAccessed>16</b:DayAccessed>
    <b:URL>http://en.wikipedia.org/wiki/Machine_to_machine</b:URL>
    <b:RefOrder>22</b:RefOrder>
  </b:Source>
  <b:Source>
    <b:Tag>RezerviranoMjesto1</b:Tag>
    <b:SourceType>InternetSite</b:SourceType>
    <b:Guid>{BDD26660-F511-402C-BBCF-7E1A9345D78A}</b:Guid>
    <b:Title>Wikipedia</b:Title>
    <b:Year>2015</b:Year>
    <b:ProductionCompany>Wikimedia Foundation, Inc.</b:ProductionCompany>
    <b:Month>February</b:Month>
    <b:Day>13</b:Day>
    <b:YearAccessed>2015.</b:YearAccessed>
    <b:MonthAccessed>February</b:MonthAccessed>
    <b:DayAccessed>16</b:DayAccessed>
    <b:URL>http://en.wikipedia.org/wiki/Machine_to_machine</b:URL>
    <b:RefOrder>66</b:RefOrder>
  </b:Source>
  <b:Source>
    <b:Tag>Tut15</b:Tag>
    <b:SourceType>InternetSite</b:SourceType>
    <b:Guid>{A6AC83D9-5A53-4740-BAF8-B3E11A9AE5E8}</b:Guid>
    <b:Title>Tutorialspoint Neo4j</b:Title>
    <b:YearAccessed>2015</b:YearAccessed>
    <b:MonthAccessed>February</b:MonthAccessed>
    <b:DayAccessed>18</b:DayAccessed>
    <b:URL>http://www.tutorialspoint.com/neo4j/neo4j_features_advantages.htm</b:URL>
    <b:RefOrder>45</b:RefOrder>
  </b:Source>
  <b:Source>
    <b:Tag>Neo15</b:Tag>
    <b:SourceType>InternetSite</b:SourceType>
    <b:Guid>{B64874E6-64B5-4D26-A64F-33DA84D2A562}</b:Guid>
    <b:Title>Neo4j official</b:Title>
    <b:ProductionCompany>Neo Technology Inc.</b:ProductionCompany>
    <b:Year>2015</b:Year>
    <b:YearAccessed>2015</b:YearAccessed>
    <b:MonthAccessed>February</b:MonthAccessed>
    <b:DayAccessed>18</b:DayAccessed>
    <b:URL>http://neo4j.com/</b:URL>
    <b:RefOrder>46</b:RefOrder>
  </b:Source>
  <b:Source>
    <b:Tag>Ori15</b:Tag>
    <b:SourceType>InternetSite</b:SourceType>
    <b:Guid>{033D0668-519E-464A-87CE-6E6D6D682EB4}</b:Guid>
    <b:Title>OrientDB official site</b:Title>
    <b:ProductionCompany>Orient Technologies</b:ProductionCompany>
    <b:Year>2015</b:Year>
    <b:YearAccessed>2015</b:YearAccessed>
    <b:MonthAccessed>February</b:MonthAccessed>
    <b:DayAccessed>18</b:DayAccessed>
    <b:URL>http://www.orientechnologies.com/orientdb/</b:URL>
    <b:RefOrder>47</b:RefOrder>
  </b:Source>
  <b:Source>
    <b:Tag>Ana14</b:Tag>
    <b:SourceType>ConferenceProceedings</b:SourceType>
    <b:Guid>{3A32E40D-C27A-4B36-83B3-3936FBD6C915}</b:Guid>
    <b:Author>
      <b:Author>
        <b:NameList>
          <b:Person>
            <b:Last>Anam Zahid</b:Last>
            <b:First>Rahat</b:First>
            <b:Middle>Masood, Muhammad Awais Shibli</b:Middle>
          </b:Person>
        </b:NameList>
      </b:Author>
    </b:Author>
    <b:Title>Security of Sharded NoSQL Databases:</b:Title>
    <b:Year>2014</b:Year>
    <b:ConferenceName>Conference on Information Assurance and Cyber Security (CIACS)</b:ConferenceName>
    <b:RefOrder>50</b:RefOrder>
  </b:Source>
  <b:Source>
    <b:Tag>Pri14</b:Tag>
    <b:SourceType>ArticleInAPeriodical</b:SourceType>
    <b:Guid>{076246C1-6B9D-44D3-9908-A28F49C735D8}</b:Guid>
    <b:Author>
      <b:Author>
        <b:NameList>
          <b:Person>
            <b:Last>Priya P. Sharma</b:Last>
            <b:First>Chandrakant</b:First>
            <b:Middle>P. Navdeti</b:Middle>
          </b:Person>
        </b:NameList>
      </b:Author>
    </b:Author>
    <b:Title>Securing Big Data Hadoop: A Review of Security, Issues, Threats and Solution</b:Title>
    <b:Year>2014</b:Year>
    <b:PeriodicalTitle>International Journal of Computer Science and Information Technologies, Vol. 5 (2)</b:PeriodicalTitle>
    <b:Pages>2126-2131</b:Pages>
    <b:RefOrder>51</b:RefOrder>
  </b:Source>
  <b:Source>
    <b:Tag>Red15</b:Tag>
    <b:SourceType>InternetSite</b:SourceType>
    <b:Guid>{4B8505CC-0473-4779-B272-DF7F44890551}</b:Guid>
    <b:Title>Redis website FAQ</b:Title>
    <b:ProductionCompany>Salvatore Sanfilippo and Pieter Noordhuis</b:ProductionCompany>
    <b:YearAccessed>2015</b:YearAccessed>
    <b:MonthAccessed>February</b:MonthAccessed>
    <b:DayAccessed>20</b:DayAccessed>
    <b:URL>http://redis.io/topics/faq</b:URL>
    <b:RefOrder>48</b:RefOrder>
  </b:Source>
  <b:Source>
    <b:Tag>Red151</b:Tag>
    <b:SourceType>InternetSite</b:SourceType>
    <b:Guid>{022C026E-D70B-49A0-AD7C-E22D7A64144B}</b:Guid>
    <b:Title>Redis official website</b:Title>
    <b:ProductionCompany>Redis</b:ProductionCompany>
    <b:YearAccessed>2015</b:YearAccessed>
    <b:MonthAccessed>February</b:MonthAccessed>
    <b:DayAccessed>20</b:DayAccessed>
    <b:URL>http://redis.io/</b:URL>
    <b:RefOrder>49</b:RefOrder>
  </b:Source>
  <b:Source>
    <b:Tag>Lio11</b:Tag>
    <b:SourceType>ArticleInAPeriodical</b:SourceType>
    <b:Guid>{B233C1D6-0B5B-4711-BBEC-FCA83B803B77}</b:Guid>
    <b:Author>
      <b:Author>
        <b:NameList>
          <b:Person>
            <b:Last>Lior Okman</b:Last>
            <b:First>Nurit</b:First>
            <b:Middle>Gal-Oz, Yaron Gonen, Ehud Gudes, Jenny Abramov</b:Middle>
          </b:Person>
        </b:NameList>
      </b:Author>
    </b:Author>
    <b:Title>Security Issues in NoSQL Databases</b:Title>
    <b:Year>2011</b:Year>
    <b:PeriodicalTitle>International Joint Conference of IEEE TrustCom-11/IEEE ICESS-11/FCST-11</b:PeriodicalTitle>
    <b:Pages>541-547</b:Pages>
    <b:RefOrder>52</b:RefOrder>
  </b:Source>
  <b:Source>
    <b:Tag>Enr14</b:Tag>
    <b:SourceType>ArticleInAPeriodical</b:SourceType>
    <b:Guid>{0B2316FF-3DF2-4795-8403-A2CE5E6AD793}</b:Guid>
    <b:Author>
      <b:Author>
        <b:NameList>
          <b:Person>
            <b:Last>Enrico Barbierato</b:Last>
            <b:First>Marco</b:First>
            <b:Middle>Gribaudo, Mauro Iacono</b:Middle>
          </b:Person>
        </b:NameList>
      </b:Author>
    </b:Author>
    <b:Title>Performance evaluation of NoSQL big-data applications using multi-formalism models</b:Title>
    <b:PeriodicalTitle>Future Generation Computer Systems 37</b:PeriodicalTitle>
    <b:Year>2014</b:Year>
    <b:Pages>345–353</b:Pages>
    <b:RefOrder>54</b:RefOrder>
  </b:Source>
  <b:Source>
    <b:Tag>COR13</b:Tag>
    <b:SourceType>Report</b:SourceType>
    <b:Guid>{7EF61F64-36C9-4811-8192-F021F35EDD37}</b:Guid>
    <b:Author>
      <b:Author>
        <b:NameList>
          <b:Person>
            <b:Last>CORPORATION</b:Last>
            <b:First>DATASTAX</b:First>
          </b:Person>
        </b:NameList>
      </b:Author>
    </b:Author>
    <b:Title>Benchmarking Top NoSQL Databases, A Performance Comparison for Architects and IT Managers</b:Title>
    <b:Year>2013</b:Year>
    <b:RefOrder>55</b:RefOrder>
  </b:Source>
  <b:Source>
    <b:Tag>SMA15</b:Tag>
    <b:SourceType>InternetSite</b:SourceType>
    <b:Guid>{3DFBBA7D-03E8-452F-9FC8-8A4A49448ADC}</b:Guid>
    <b:Title>SMARTIE Homepage</b:Title>
    <b:YearAccessed>2015.</b:YearAccessed>
    <b:MonthAccessed>February</b:MonthAccessed>
    <b:DayAccessed>20</b:DayAccessed>
    <b:URL>http://www.smartie-project.eu/project.html</b:URL>
    <b:ProductionCompany>IHP GmbH</b:ProductionCompany>
    <b:Year>2014</b:Year>
    <b:Month>July</b:Month>
    <b:Day>22</b:Day>
    <b:RefOrder>56</b:RefOrder>
  </b:Source>
  <b:Source>
    <b:Tag>OAS15</b:Tag>
    <b:SourceType>InternetSite</b:SourceType>
    <b:Guid>{4D78B2B8-C0BA-4561-8CD6-20D47BDFE9B3}</b:Guid>
    <b:Title>OASIS official wabsite</b:Title>
    <b:ProductionCompany>OASIS</b:ProductionCompany>
    <b:Year>2015</b:Year>
    <b:YearAccessed>2015</b:YearAccessed>
    <b:MonthAccessed>March</b:MonthAccessed>
    <b:DayAccessed>20</b:DayAccessed>
    <b:URL>https://www.oasis-open.org/org</b:URL>
    <b:RefOrder>9</b:RefOrder>
  </b:Source>
  <b:Source>
    <b:Tag>JSO15</b:Tag>
    <b:SourceType>InternetSite</b:SourceType>
    <b:Guid>{DFAD1B89-4AC7-48EF-B0E7-05D09F7C59EF}</b:Guid>
    <b:Title>JSON org</b:Title>
    <b:YearAccessed>2015</b:YearAccessed>
    <b:MonthAccessed>March</b:MonthAccessed>
    <b:DayAccessed>20</b:DayAccessed>
    <b:URL>http://json.org/</b:URL>
    <b:RefOrder>8</b:RefOrder>
  </b:Source>
  <b:Source>
    <b:Tag>XML15</b:Tag>
    <b:SourceType>InternetSite</b:SourceType>
    <b:Guid>{B3CBBA49-A2C3-4C25-8511-BFAA99F0DBD6}</b:Guid>
    <b:Title>XML website</b:Title>
    <b:ProductionCompany>O’Reilly Media, Inc.</b:ProductionCompany>
    <b:YearAccessed>2015</b:YearAccessed>
    <b:MonthAccessed>Merch</b:MonthAccessed>
    <b:DayAccessed>20</b:DayAccessed>
    <b:URL>http://www.xml.com/</b:URL>
    <b:RefOrder>67</b:RefOrder>
  </b:Source>
  <b:Source>
    <b:Tag>XML151</b:Tag>
    <b:SourceType>InternetSite</b:SourceType>
    <b:Guid>{14496A96-FF58-4D18-8A84-BC427E16E82A}</b:Guid>
    <b:Title>XML wikipedia</b:Title>
    <b:ProductionCompany>Wikimedia Foundation, Inc</b:ProductionCompany>
    <b:Year>March 2015</b:Year>
    <b:Month>March </b:Month>
    <b:YearAccessed>2015</b:YearAccessed>
    <b:MonthAccessed>March</b:MonthAccessed>
    <b:DayAccessed>20</b:DayAccessed>
    <b:URL>http://en.wikipedia.org/wiki/XML</b:URL>
    <b:RefOrder>7</b:RefOrder>
  </b:Source>
  <b:Source>
    <b:Tag>JSO14</b:Tag>
    <b:SourceType>DocumentFromInternetSite</b:SourceType>
    <b:Guid>{D4748972-173F-4614-B54C-38764EB82D01}</b:Guid>
    <b:Title>JSON Profile of XACML 3.0 Version 1.0</b:Title>
    <b:Year>2014</b:Year>
    <b:Month>May</b:Month>
    <b:Day>15</b:Day>
    <b:YearAccessed>2015</b:YearAccessed>
    <b:MonthAccessed>February</b:MonthAccessed>
    <b:DayAccessed>11</b:DayAccessed>
    <b:URL>http://docs.oasis-open.org/xacml/xacml-json-http/v1.0/csprd03/xacml-json-http-v1.0-csprd03.pdf</b:URL>
    <b:RefOrder>13</b:RefOrder>
  </b:Source>
  <b:Source>
    <b:Tag>eXt13</b:Tag>
    <b:SourceType>DocumentFromInternetSite</b:SourceType>
    <b:Guid>{70D00B3B-E152-4036-9899-3315D28CF196}</b:Guid>
    <b:Title>eXtensible Access Control Markup Language (XACML) Version 3.0</b:Title>
    <b:Year>2013</b:Year>
    <b:Month>January</b:Month>
    <b:Day>22</b:Day>
    <b:YearAccessed>2014</b:YearAccessed>
    <b:MonthAccessed>November</b:MonthAccessed>
    <b:DayAccessed>4</b:DayAccessed>
    <b:URL>http://docs.oasis-open.org/xacml/3.0/xacml-3.0-core-spec-os-en.pdf</b:URL>
    <b:RefOrder>3</b:RefOrder>
  </b:Source>
  <b:Source>
    <b:Tag>XAC15</b:Tag>
    <b:SourceType>InternetSite</b:SourceType>
    <b:Guid>{C2DA79A8-3E7A-4115-BFDC-18D7BA204718}</b:Guid>
    <b:Title>XACML wikipedia</b:Title>
    <b:Year>2015</b:Year>
    <b:Month>January</b:Month>
    <b:Day>16</b:Day>
    <b:YearAccessed>2015</b:YearAccessed>
    <b:MonthAccessed>March</b:MonthAccessed>
    <b:DayAccessed>20</b:DayAccessed>
    <b:URL>http://en.wikipedia.org/wiki/XACML</b:URL>
    <b:ProductionCompany>Wikimedia Foundation, Inc.</b:ProductionCompany>
    <b:RefOrder>12</b:RefOrder>
  </b:Source>
  <b:Source>
    <b:Tag>ATT15</b:Tag>
    <b:SourceType>InternetSite</b:SourceType>
    <b:Guid>{D7219C4F-A493-48A0-9C0A-97EA790C729D}</b:Guid>
    <b:Title>AT&amp;T XACML 3.0 Implementation</b:Title>
    <b:YearAccessed>2015</b:YearAccessed>
    <b:MonthAccessed>February</b:MonthAccessed>
    <b:URL>https://github.com/att/XACML</b:URL>
    <b:RefOrder>1</b:RefOrder>
  </b:Source>
  <b:Source>
    <b:Tag>xac15</b:Tag>
    <b:SourceType>InternetSite</b:SourceType>
    <b:Guid>{28B301FD-C97E-4CA3-95CC-C740FA4BF484}</b:Guid>
    <b:Title>xacml project</b:Title>
    <b:YearAccessed>2015</b:YearAccessed>
    <b:MonthAccessed>May</b:MonthAccessed>
    <b:DayAccessed>20</b:DayAccessed>
    <b:URL>http://xacmlinfo.org/2014/11/30/implementing-rbac-and-abac-with-xacml/</b:URL>
    <b:RefOrder>68</b:RefOrder>
  </b:Source>
  <b:Source>
    <b:Tag>Axi15</b:Tag>
    <b:SourceType>InternetSite</b:SourceType>
    <b:Guid>{C4923E3F-D980-4942-B6A3-0C10EB72A95F}</b:Guid>
    <b:Title>Axiomatics Hamepage</b:Title>
    <b:ProductionCompany>Axiomatics</b:ProductionCompany>
    <b:Year>2015</b:Year>
    <b:YearAccessed>2015</b:YearAccessed>
    <b:MonthAccessed>May</b:MonthAccessed>
    <b:DayAccessed>20</b:DayAccessed>
    <b:URL>http://www.axiomatics.com/</b:URL>
    <b:RefOrder>57</b:RefOrder>
  </b:Source>
  <b:Source>
    <b:Tag>WSO15</b:Tag>
    <b:SourceType>InternetSite</b:SourceType>
    <b:Guid>{4BB5B9D5-54E0-4957-89D1-2966E20C110D}</b:Guid>
    <b:Title>WSO2 Balana Implementation GitHub project</b:Title>
    <b:YearAccessed>2015</b:YearAccessed>
    <b:MonthAccessed>May</b:MonthAccessed>
    <b:DayAccessed>20</b:DayAccessed>
    <b:URL>https://github.com/wso2/balana</b:URL>
    <b:RefOrder>58</b:RefOrder>
  </b:Source>
  <b:Source>
    <b:Tag>Sun14</b:Tag>
    <b:SourceType>InternetSite</b:SourceType>
    <b:Guid>{3E4C97E6-BE2D-44AB-82C1-6698459242A8}</b:Guid>
    <b:Title>Sun's XACML Implementation</b:Title>
    <b:ProductionCompany>Sun Microsystems, Inc</b:ProductionCompany>
    <b:Year>2006</b:Year>
    <b:Month>July</b:Month>
    <b:Day>16</b:Day>
    <b:YearAccessed>2015</b:YearAccessed>
    <b:MonthAccessed>May</b:MonthAccessed>
    <b:DayAccessed>20</b:DayAccessed>
    <b:URL>http://sunxacml.sourceforge.net/</b:URL>
    <b:RefOrder>59</b:RefOrder>
  </b:Source>
  <b:Source>
    <b:Tag>Xin12</b:Tag>
    <b:SourceType>ArticleInAPeriodical</b:SourceType>
    <b:Guid>{E70AF13D-EF89-450D-89A0-27CC12685BD0}</b:Guid>
    <b:Author>
      <b:Author>
        <b:NameList>
          <b:Person>
            <b:Last>Xin Jin</b:Last>
            <b:First>Ravi</b:First>
            <b:Middle>Sandhu and Ram Krishnan</b:Middle>
          </b:Person>
        </b:NameList>
      </b:Author>
    </b:Author>
    <b:Title>RABAC : Role-Centric Attribute-Based Access Control</b:Title>
    <b:Year>2012</b:Year>
    <b:PeriodicalTitle>Lecture Notes in Computer Science Volume 7531</b:PeriodicalTitle>
    <b:Pages>84-96</b:Pages>
    <b:RefOrder>2</b:RefOrder>
  </b:Source>
  <b:Source>
    <b:Tag>Hak06</b:Tag>
    <b:SourceType>Book</b:SourceType>
    <b:Guid>{B6AD5E04-9470-4873-A899-A5B011261F85}</b:Guid>
    <b:Author>
      <b:Author>
        <b:NameList>
          <b:Person>
            <b:Last>Lindqvist</b:Last>
            <b:First>Hakan</b:First>
          </b:Person>
        </b:NameList>
      </b:Author>
    </b:Author>
    <b:Title>Mandatory Access Control</b:Title>
    <b:Year>2006</b:Year>
    <b:Publisher>Ume˚a University, Department of Computing Science</b:Publisher>
    <b:RefOrder>69</b:RefOrder>
  </b:Source>
  <b:Source>
    <b:Tag>Syl97</b:Tag>
    <b:SourceType>ArticleInAPeriodical</b:SourceType>
    <b:Guid>{8EEB5D18-B7E9-4B3B-A765-D23CDFCDC596}</b:Guid>
    <b:Author>
      <b:Author>
        <b:NameList>
          <b:Person>
            <b:Last>Osborn</b:Last>
            <b:First>Sylvia</b:First>
          </b:Person>
        </b:NameList>
      </b:Author>
    </b:Author>
    <b:Title>Mandatory Access Control and Role-Based Access Control Revisited </b:Title>
    <b:Year>1997</b:Year>
    <b:PeriodicalTitle>Proceeding RBAC '97 Proceedings of the second ACM workshop on Role-based access control</b:PeriodicalTitle>
    <b:Pages>31-40 </b:Pages>
    <b:RefOrder>5</b:RefOrder>
  </b:Source>
  <b:Source>
    <b:Tag>Xin121</b:Tag>
    <b:SourceType>ArticleInAPeriodical</b:SourceType>
    <b:Guid>{BCF67227-5316-4F6F-87AB-53B386B69DD1}</b:Guid>
    <b:Author>
      <b:Author>
        <b:NameList>
          <b:Person>
            <b:Last>Xin Jin</b:Last>
            <b:First>Ram</b:First>
            <b:Middle>Krishnan, Ravi Sandhu</b:Middle>
          </b:Person>
        </b:NameList>
      </b:Author>
    </b:Author>
    <b:Title>A Unified Attribute-Based Access Control Model Covering DAC, MAC and RBAC</b:Title>
    <b:PeriodicalTitle>Data and Applications Security and Privacy XXVI</b:PeriodicalTitle>
    <b:Year>2012</b:Year>
    <b:Pages>41-55</b:Pages>
    <b:RefOrder>4</b:RefOrder>
  </b:Source>
  <b:Source>
    <b:Tag>Kon10</b:Tag>
    <b:SourceType>ArticleInAPeriodical</b:SourceType>
    <b:Guid>{EF46E716-C483-4929-A4D1-F618A921C89C}</b:Guid>
    <b:Author>
      <b:Author>
        <b:NameList>
          <b:Person>
            <b:Last>Konstantin Shvachko</b:Last>
            <b:First>Hairong</b:First>
            <b:Middle>Kuang, Sanjay Radia, Robert Chansler</b:Middle>
          </b:Person>
        </b:NameList>
      </b:Author>
    </b:Author>
    <b:Title>The Hadoop Distributed File System</b:Title>
    <b:PeriodicalTitle>Mass Storage Systems and Technologies (MSST)</b:PeriodicalTitle>
    <b:Year>2010</b:Year>
    <b:Month>May</b:Month>
    <b:Day>3</b:Day>
    <b:Pages>1 - 10</b:Pages>
    <b:RefOrder>32</b:RefOrder>
  </b:Source>
  <b:Source>
    <b:Tag>Jef08</b:Tag>
    <b:SourceType>ArticleInAPeriodical</b:SourceType>
    <b:Guid>{6730A53F-E6B5-485A-A037-C92B9E161457}</b:Guid>
    <b:Author>
      <b:Author>
        <b:NameList>
          <b:Person>
            <b:Last>Ghemawat</b:Last>
            <b:First>Jeffrey</b:First>
            <b:Middle>Dean and Sanjay</b:Middle>
          </b:Person>
        </b:NameList>
      </b:Author>
    </b:Author>
    <b:Title>MapReduce: simplified data processing on large clusters</b:Title>
    <b:PeriodicalTitle>Communications of the ACM - 50th anniversary issue: 1958 - 2008</b:PeriodicalTitle>
    <b:Year>2008</b:Year>
    <b:Month>January</b:Month>
    <b:Pages>107-113 </b:Pages>
    <b:RefOrder>35</b:RefOrder>
  </b:Source>
  <b:Source>
    <b:Tag>Kat05</b:Tag>
    <b:SourceType>ArticleInAPeriodical</b:SourceType>
    <b:Guid>{D5B47BF6-D90E-411D-A426-D36DFFFF7C50}</b:Guid>
    <b:Author>
      <b:Author>
        <b:NameList>
          <b:Person>
            <b:Last>Kathi Fisler</b:Last>
            <b:First>Shriram</b:First>
            <b:Middle>Krishnamurthi, Leo A. Meyerovich, Michael Carl Tschantz</b:Middle>
          </b:Person>
        </b:NameList>
      </b:Author>
    </b:Author>
    <b:Title>Verification and Change-Impact Analysis</b:Title>
    <b:PeriodicalTitle>ICSE '05 Proceedings of the 27th international conference on Software engineering</b:PeriodicalTitle>
    <b:Year>2005,</b:Year>
    <b:Month>May</b:Month>
    <b:Pages>196-205</b:Pages>
    <b:RefOrder>10</b:RefOrder>
  </b:Source>
  <b:Source>
    <b:Tag>Rui09</b:Tag>
    <b:SourceType>ArticleInAPeriodical</b:SourceType>
    <b:Guid>{9B30F061-720F-4B81-B16D-99D91EEFD02B}</b:Guid>
    <b:Author>
      <b:Author>
        <b:NameList>
          <b:Person>
            <b:Last>Rui TU</b:Last>
            <b:First>Jinshu</b:First>
            <b:Middle>SU, Ruoshan KONG</b:Middle>
          </b:Person>
        </b:NameList>
      </b:Author>
    </b:Author>
    <b:Title>An Identifier-Based Network Access Control Mechanism Based on Locator/Identifier Split</b:Title>
    <b:PeriodicalTitle>Int. J. Communications, Network and System Sciences</b:PeriodicalTitle>
    <b:Year>2009</b:Year>
    <b:Month>July</b:Month>
    <b:Day>12</b:Day>
    <b:Pages>641-644</b:Pages>
    <b:RefOrder>6</b:RefOrder>
  </b:Source>
  <b:Source>
    <b:Tag>Mic10</b:Tag>
    <b:SourceType>ArticleInAPeriodical</b:SourceType>
    <b:Guid>{EF4D6CFD-52A9-4011-9F1F-394EB302BF0F}</b:Guid>
    <b:Author>
      <b:Author>
        <b:NameList>
          <b:Person>
            <b:Last>Michele Zorzi</b:Last>
            <b:First>Alexander</b:First>
            <b:Middle>Gluhak, Sebastian Lange, Alessandro Bassi</b:Middle>
          </b:Person>
        </b:NameList>
      </b:Author>
    </b:Author>
    <b:Title>FROM TODAY’S INTRANET OF THINGS TO A FUTURE INTERNET OF THINGS:A WIRELESS- AND MOBILITY-RELATED VIEW</b:Title>
    <b:PeriodicalTitle>IEEE Wireless Communications</b:PeriodicalTitle>
    <b:Year>2010</b:Year>
    <b:Pages>1536-1284</b:Pages>
    <b:Month>December</b:Month>
    <b:RefOrder>21</b:RefOrder>
  </b:Source>
  <b:Source>
    <b:Tag>LuT10</b:Tag>
    <b:SourceType>ConferenceProceedings</b:SourceType>
    <b:Guid>{288511D3-C4DE-4672-981B-B91AAE970AA4}</b:Guid>
    <b:Author>
      <b:Author>
        <b:NameList>
          <b:Person>
            <b:Last>Lu Tan</b:Last>
            <b:First>Neng</b:First>
            <b:Middle>Wang</b:Middle>
          </b:Person>
        </b:NameList>
      </b:Author>
    </b:Author>
    <b:Title>Future Internet: The Internet of Things</b:Title>
    <b:Year>2010</b:Year>
    <b:ConferenceName>3rd International Conference on Advanced Computer Theory and Engineering(ICACTE)</b:ConferenceName>
    <b:RefOrder>14</b:RefOrder>
  </b:Source>
  <b:Source>
    <b:Tag>San12</b:Tag>
    <b:SourceType>ConferenceProceedings</b:SourceType>
    <b:Guid>{1B8B03D7-BC98-4470-8870-AFA9661451C8}</b:Guid>
    <b:Author>
      <b:Author>
        <b:NameList>
          <b:Person>
            <b:Last>Sandhya Narayan</b:Last>
            <b:First>Stu</b:First>
            <b:Middle>Bailey, Anand Daga</b:Middle>
          </b:Person>
        </b:NameList>
      </b:Author>
    </b:Author>
    <b:Title>Hadoop Acceleration in an OpenFlow-based cluster</b:Title>
    <b:Year>2012</b:Year>
    <b:ConferenceName>SC Companion: High Performance Computing, Networking Storage and Analysis</b:ConferenceName>
    <b:RefOrder>37</b:RefOrder>
  </b:Source>
  <b:Source>
    <b:Tag>Mar03</b:Tag>
    <b:SourceType>ArticleInAPeriodical</b:SourceType>
    <b:Guid>{987D6A3D-63BB-4D8D-930F-C63C7DACF02A}</b:Guid>
    <b:Author>
      <b:Author>
        <b:NameList>
          <b:Person>
            <b:Last>Markus Lorch</b:Last>
            <b:First>Seth</b:First>
            <b:Middle>Proctor, Rebekah Lepro, Dennis Kafura, Sumit Shah</b:Middle>
          </b:Person>
        </b:NameList>
      </b:Author>
    </b:Author>
    <b:Title>First Experiences Using XACML for Access Control in Distributed Systems</b:Title>
    <b:PeriodicalTitle>Proceeding XMLSEC '03 Proceedings of the 2003 ACM workshop on XML security</b:PeriodicalTitle>
    <b:Year>2003</b:Year>
    <b:Pages>25-37</b:Pages>
    <b:RefOrder>11</b:RefOrder>
  </b:Source>
</b:Sources>
</file>

<file path=customXml/itemProps1.xml><?xml version="1.0" encoding="utf-8"?>
<ds:datastoreItem xmlns:ds="http://schemas.openxmlformats.org/officeDocument/2006/customXml" ds:itemID="{0CABC395-2F4E-4713-B812-A698BB12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Modelo_tese_mestrado.dotx</Template>
  <TotalTime>61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University of Aveiro, Department of Electronics, Telecommunications and Informatics</vt:lpstr>
      <vt:lpstr>University of Aveiro, Department of Electronics, Telecommunications and Informatics</vt:lpstr>
      <vt:lpstr> </vt:lpstr>
    </vt:vector>
  </TitlesOfParts>
  <Company>SA - UA</Company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Aveiro, Department of Electronics, Telecommunications and Informatics</dc:title>
  <dc:creator>Korisnik</dc:creator>
  <cp:lastModifiedBy>Korisnik</cp:lastModifiedBy>
  <cp:revision>5</cp:revision>
  <cp:lastPrinted>2015-06-01T11:16:00Z</cp:lastPrinted>
  <dcterms:created xsi:type="dcterms:W3CDTF">2015-06-02T10:31:00Z</dcterms:created>
  <dcterms:modified xsi:type="dcterms:W3CDTF">2015-06-02T11:21:00Z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734624747</vt:i4>
  </property>
  <property fmtid="{D5CDD505-2E9C-101B-9397-08002B2CF9AE}" pid="3" name="_EmailSubject">
    <vt:lpwstr>Normalização do Formato de Apresentação das Teses de Doutoramento e Dissertações de Mestrado</vt:lpwstr>
  </property>
  <property fmtid="{D5CDD505-2E9C-101B-9397-08002B2CF9AE}" pid="4" name="_AuthorEmail">
    <vt:lpwstr>cmoreira@adm.ua.pt</vt:lpwstr>
  </property>
  <property fmtid="{D5CDD505-2E9C-101B-9397-08002B2CF9AE}" pid="5" name="_AuthorEmailDisplayName">
    <vt:lpwstr>Cristina Maria Alves Moreira</vt:lpwstr>
  </property>
  <property fmtid="{D5CDD505-2E9C-101B-9397-08002B2CF9AE}" pid="6" name="_ReviewingToolsShownOnce">
    <vt:lpwstr/>
  </property>
</Properties>
</file>